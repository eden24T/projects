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601A" w14:textId="77777777" w:rsidR="0006116E" w:rsidRPr="00625D64" w:rsidRDefault="0006116E" w:rsidP="0006116E">
      <w:pPr>
        <w:bidi w:val="0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ynamic Model for a Planar Robotic Arm with Two Rotational Degrees of Freedom</w:t>
      </w:r>
    </w:p>
    <w:p w14:paraId="502A7145" w14:textId="77777777" w:rsidR="0006116E" w:rsidRDefault="0006116E" w:rsidP="0006116E">
      <w:pPr>
        <w:bidi w:val="0"/>
        <w:rPr>
          <w:sz w:val="24"/>
          <w:szCs w:val="24"/>
        </w:rPr>
      </w:pPr>
      <w:r>
        <w:rPr>
          <w:rFonts w:hint="cs"/>
          <w:sz w:val="24"/>
          <w:szCs w:val="24"/>
        </w:rPr>
        <w:t xml:space="preserve">Here we compute the closed form dynamic equations for a two-link planar manipulator. </w:t>
      </w:r>
      <w:r w:rsidRPr="00625D64">
        <w:rPr>
          <w:sz w:val="24"/>
          <w:szCs w:val="24"/>
        </w:rPr>
        <w:t xml:space="preserve">Let's denote the angles of the two joints as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 w:hint="cs"/>
                <w:sz w:val="24"/>
                <w:szCs w:val="24"/>
                <w:rtl/>
              </w:rPr>
              <m:t>θ</m:t>
            </m:r>
            <m:ctrlPr>
              <w:rPr>
                <w:rFonts w:ascii="Cambria Math" w:hAnsi="Cambria Math" w:cs="Cambria Math" w:hint="cs"/>
                <w:i/>
                <w:sz w:val="24"/>
                <w:szCs w:val="24"/>
                <w:rtl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D59D6">
        <w:rPr>
          <w:i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 w:hint="cs"/>
                <w:sz w:val="24"/>
                <w:szCs w:val="24"/>
                <w:rtl/>
              </w:rPr>
              <m:t>θ</m:t>
            </m:r>
            <m:ctrlPr>
              <w:rPr>
                <w:rFonts w:ascii="Cambria Math" w:hAnsi="Cambria Math" w:cs="Cambria Math" w:hint="cs"/>
                <w:i/>
                <w:sz w:val="24"/>
                <w:szCs w:val="24"/>
                <w:rtl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 w:rsidRPr="00FA0F2F">
        <w:rPr>
          <w:rFonts w:hint="cs"/>
          <w:sz w:val="24"/>
          <w:szCs w:val="24"/>
          <w:rtl/>
        </w:rPr>
        <w:t>.</w:t>
      </w:r>
    </w:p>
    <w:p w14:paraId="0748389E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It is noted that the following is based on </w:t>
      </w:r>
      <w:r>
        <w:rPr>
          <w:rFonts w:hint="cs"/>
          <w:sz w:val="24"/>
          <w:szCs w:val="24"/>
        </w:rPr>
        <w:t>[1]</w:t>
      </w:r>
      <w:r>
        <w:rPr>
          <w:sz w:val="24"/>
          <w:szCs w:val="24"/>
        </w:rPr>
        <w:t>.</w:t>
      </w:r>
    </w:p>
    <w:p w14:paraId="78B0BC18" w14:textId="77777777" w:rsidR="0006116E" w:rsidRDefault="0006116E" w:rsidP="0006116E">
      <w:pPr>
        <w:bidi w:val="0"/>
        <w:rPr>
          <w:sz w:val="24"/>
          <w:szCs w:val="24"/>
          <w:rtl/>
        </w:rPr>
      </w:pPr>
    </w:p>
    <w:p w14:paraId="2F2CD57D" w14:textId="77777777" w:rsidR="0006116E" w:rsidRDefault="0006116E" w:rsidP="0006116E">
      <w:pPr>
        <w:bidi w:val="0"/>
        <w:jc w:val="center"/>
        <w:rPr>
          <w:sz w:val="24"/>
          <w:szCs w:val="24"/>
        </w:rPr>
      </w:pPr>
      <w:r w:rsidRPr="002A4AB6">
        <w:rPr>
          <w:noProof/>
          <w:sz w:val="24"/>
          <w:szCs w:val="24"/>
        </w:rPr>
        <w:drawing>
          <wp:inline distT="0" distB="0" distL="0" distR="0" wp14:anchorId="47D70F6C" wp14:editId="20778538">
            <wp:extent cx="2774745" cy="2600697"/>
            <wp:effectExtent l="0" t="0" r="6985" b="0"/>
            <wp:docPr id="209629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04" cy="260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DE1F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We assume that all mass exists as a point mass at the distal end of each link. The masses of link 1 and link 2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cs"/>
                <w:sz w:val="24"/>
                <w:szCs w:val="24"/>
              </w:rPr>
              <m:t>m</m:t>
            </m:r>
            <m:ctrlPr>
              <w:rPr>
                <w:rFonts w:ascii="Cambria Math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</m:oMath>
      <w:r>
        <w:rPr>
          <w:rFonts w:hint="cs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</w:t>
      </w:r>
      <w:r>
        <w:rPr>
          <w:rFonts w:hint="cs"/>
          <w:sz w:val="24"/>
          <w:szCs w:val="24"/>
        </w:rPr>
        <w:t xml:space="preserve"> respectively. The mass of the load at the end of the arm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cs"/>
                <w:sz w:val="24"/>
                <w:szCs w:val="24"/>
              </w:rPr>
              <m:t>m</m:t>
            </m:r>
            <m:ctrlPr>
              <w:rPr>
                <w:rFonts w:ascii="Cambria Math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cs"/>
                <w:sz w:val="24"/>
                <w:szCs w:val="24"/>
                <w:vertAlign w:val="subscript"/>
              </w:rPr>
              <m:t>load</m:t>
            </m:r>
          </m:sub>
        </m:sSub>
      </m:oMath>
      <w:r>
        <w:rPr>
          <w:rFonts w:hint="cs"/>
          <w:sz w:val="24"/>
          <w:szCs w:val="24"/>
        </w:rPr>
        <w:t xml:space="preserve"> and as it is also at the end of link </w:t>
      </w:r>
      <w:proofErr w:type="gramStart"/>
      <w:r>
        <w:rPr>
          <w:rFonts w:hint="cs"/>
          <w:sz w:val="24"/>
          <w:szCs w:val="24"/>
        </w:rPr>
        <w:t>2</w:t>
      </w:r>
      <w:proofErr w:type="gramEnd"/>
      <w:r>
        <w:rPr>
          <w:rFonts w:hint="cs"/>
          <w:sz w:val="24"/>
          <w:szCs w:val="24"/>
        </w:rPr>
        <w:t xml:space="preserve"> we assume:</w:t>
      </w:r>
      <w:r w:rsidRPr="00452243">
        <w:rPr>
          <w:rFonts w:ascii="Cambria Math" w:hAnsi="Cambria Math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cs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hint="cs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cs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hint="cs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cs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hint="cs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hint="cs"/>
                  <w:sz w:val="24"/>
                  <w:szCs w:val="24"/>
                  <w:vertAlign w:val="subscript"/>
                </w:rPr>
                <m:t>load</m:t>
              </m:r>
            </m:sub>
          </m:sSub>
          <m:r>
            <w:rPr>
              <w:rFonts w:ascii="Cambria Math" w:hAnsi="Cambria Math" w:hint="cs"/>
              <w:sz w:val="24"/>
              <w:szCs w:val="24"/>
            </w:rPr>
            <m:t xml:space="preserve">  (1)</m:t>
          </m:r>
        </m:oMath>
      </m:oMathPara>
    </w:p>
    <w:p w14:paraId="30843091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The lengths of link 1 and link 2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cs"/>
                <w:sz w:val="24"/>
                <w:szCs w:val="24"/>
              </w:rPr>
              <m:t>L</m:t>
            </m:r>
            <m:ctrlPr>
              <w:rPr>
                <w:rFonts w:ascii="Cambria Math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</m:oMath>
      <w:r>
        <w:rPr>
          <w:rFonts w:hint="cs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cs"/>
                <w:sz w:val="24"/>
                <w:szCs w:val="24"/>
              </w:rPr>
              <m:t>L</m:t>
            </m:r>
            <m:ctrlPr>
              <w:rPr>
                <w:rFonts w:ascii="Cambria Math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>
        <w:rPr>
          <w:sz w:val="24"/>
          <w:szCs w:val="24"/>
        </w:rPr>
        <w:t>,</w:t>
      </w:r>
      <w:r>
        <w:rPr>
          <w:rFonts w:hint="cs"/>
          <w:sz w:val="24"/>
          <w:szCs w:val="24"/>
        </w:rPr>
        <w:t xml:space="preserve"> respectively.</w:t>
      </w:r>
    </w:p>
    <w:p w14:paraId="5A47F454" w14:textId="77777777" w:rsidR="0006116E" w:rsidRDefault="0006116E" w:rsidP="0006116E">
      <w:pPr>
        <w:bidi w:val="0"/>
        <w:rPr>
          <w:sz w:val="24"/>
          <w:szCs w:val="24"/>
          <w:rtl/>
        </w:rPr>
      </w:pPr>
      <w:bookmarkStart w:id="0" w:name="_Hlk145343225"/>
      <w:r>
        <w:rPr>
          <w:rFonts w:hint="cs"/>
          <w:sz w:val="24"/>
          <w:szCs w:val="24"/>
        </w:rPr>
        <w:t xml:space="preserve">The viscous friction coefficients </w:t>
      </w:r>
      <w:r w:rsidRPr="00646128">
        <w:rPr>
          <w:sz w:val="24"/>
          <w:szCs w:val="24"/>
        </w:rPr>
        <w:t xml:space="preserve">at the two joints </w:t>
      </w:r>
      <w:r>
        <w:rPr>
          <w:rFonts w:hint="cs"/>
          <w:sz w:val="24"/>
          <w:szCs w:val="24"/>
        </w:rPr>
        <w:t>are c</w:t>
      </w:r>
      <w:r w:rsidRPr="002252ED">
        <w:rPr>
          <w:sz w:val="24"/>
          <w:szCs w:val="24"/>
          <w:vertAlign w:val="subscript"/>
        </w:rPr>
        <w:t>1</w:t>
      </w:r>
      <w:r>
        <w:rPr>
          <w:rFonts w:hint="cs"/>
          <w:sz w:val="24"/>
          <w:szCs w:val="24"/>
        </w:rPr>
        <w:t xml:space="preserve"> and c</w:t>
      </w:r>
      <w:r w:rsidRPr="002252E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</w:t>
      </w:r>
      <w:r>
        <w:rPr>
          <w:rFonts w:hint="cs"/>
          <w:sz w:val="24"/>
          <w:szCs w:val="24"/>
        </w:rPr>
        <w:t xml:space="preserve"> respectively. </w:t>
      </w:r>
    </w:p>
    <w:bookmarkEnd w:id="0"/>
    <w:p w14:paraId="15752990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The gravitational acceleration is:</w:t>
      </w:r>
    </w:p>
    <w:p w14:paraId="4AC83422" w14:textId="77777777" w:rsidR="0006116E" w:rsidRDefault="0006116E" w:rsidP="0006116E">
      <w:pPr>
        <w:bidi w:val="0"/>
        <w:rPr>
          <w:sz w:val="24"/>
          <w:szCs w:val="24"/>
          <w:rtl/>
        </w:rPr>
      </w:pPr>
      <w:bookmarkStart w:id="1" w:name="_Hlk145343241"/>
      <w:r w:rsidRPr="00625D64">
        <w:rPr>
          <w:sz w:val="24"/>
          <w:szCs w:val="24"/>
        </w:rPr>
        <w:t>(</w:t>
      </w:r>
      <w:r>
        <w:rPr>
          <w:rFonts w:hint="cs"/>
          <w:sz w:val="24"/>
          <w:szCs w:val="24"/>
        </w:rPr>
        <w:t>2</w:t>
      </w:r>
      <w:r w:rsidRPr="00625D64">
        <w:rPr>
          <w:sz w:val="24"/>
          <w:szCs w:val="24"/>
        </w:rPr>
        <w:t>)</w:t>
      </w:r>
      <w:r>
        <w:rPr>
          <w:sz w:val="24"/>
          <w:szCs w:val="24"/>
        </w:rPr>
        <w:tab/>
      </w:r>
      <m:oMath>
        <m:r>
          <w:rPr>
            <w:rFonts w:ascii="Cambria Math" w:hAnsi="Cambria Math" w:hint="cs"/>
            <w:sz w:val="24"/>
            <w:szCs w:val="24"/>
          </w:rPr>
          <m:t xml:space="preserve">g = </m:t>
        </m:r>
        <m:r>
          <w:rPr>
            <w:rFonts w:ascii="Cambria Math" w:hAnsi="Cambria Math" w:cs="Calibri"/>
            <w:sz w:val="24"/>
            <w:szCs w:val="24"/>
            <w:rtl/>
          </w:rPr>
          <m:t>9.81</m:t>
        </m:r>
        <m:r>
          <w:rPr>
            <w:rFonts w:ascii="Cambria Math" w:hAnsi="Cambria Math" w:hint="cs"/>
            <w:sz w:val="24"/>
            <w:szCs w:val="24"/>
            <w:rtl/>
          </w:rPr>
          <m:t xml:space="preserve"> </m:t>
        </m:r>
        <m:r>
          <w:rPr>
            <w:rFonts w:ascii="Cambria Math" w:hAnsi="Cambria Math" w:hint="cs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hint="cs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cs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14:paraId="7D84C661" w14:textId="77777777" w:rsidR="0006116E" w:rsidRDefault="0006116E" w:rsidP="0006116E">
      <w:pPr>
        <w:bidi w:val="0"/>
        <w:rPr>
          <w:sz w:val="24"/>
          <w:szCs w:val="24"/>
          <w:rtl/>
        </w:rPr>
      </w:pPr>
      <w:bookmarkStart w:id="2" w:name="_Hlk145343307"/>
      <w:bookmarkEnd w:id="1"/>
      <w:r>
        <w:rPr>
          <w:rFonts w:hint="cs"/>
          <w:sz w:val="24"/>
          <w:szCs w:val="24"/>
        </w:rPr>
        <w:t>Because of the point-mass assumption, the inertia tensor written at the center of mass for each link is the zero matrix.</w:t>
      </w:r>
    </w:p>
    <w:p w14:paraId="69BB62C2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The base of the robot is not </w:t>
      </w:r>
      <w:proofErr w:type="gramStart"/>
      <w:r>
        <w:rPr>
          <w:rFonts w:hint="cs"/>
          <w:sz w:val="24"/>
          <w:szCs w:val="24"/>
        </w:rPr>
        <w:t>rotating,</w:t>
      </w:r>
      <w:proofErr w:type="gramEnd"/>
      <w:r>
        <w:rPr>
          <w:rFonts w:hint="cs"/>
          <w:sz w:val="24"/>
          <w:szCs w:val="24"/>
        </w:rPr>
        <w:t xml:space="preserve"> hence we have:</w:t>
      </w:r>
    </w:p>
    <w:p w14:paraId="54C89F7E" w14:textId="77777777" w:rsidR="0006116E" w:rsidRPr="00195922" w:rsidRDefault="00000000" w:rsidP="0006116E">
      <w:pPr>
        <w:bidi w:val="0"/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cs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hint="cs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hint="cs"/>
              <w:sz w:val="24"/>
              <w:szCs w:val="24"/>
            </w:rPr>
            <m:t xml:space="preserve"> = 0   (3)</m:t>
          </m:r>
        </m:oMath>
      </m:oMathPara>
    </w:p>
    <w:p w14:paraId="2F9B77A5" w14:textId="77777777" w:rsidR="0006116E" w:rsidRPr="00625D64" w:rsidRDefault="00000000" w:rsidP="0006116E">
      <w:pPr>
        <w:bidi w:val="0"/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c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hint="cs"/>
                </w:rPr>
                <m:t>0</m:t>
              </m:r>
            </m:sub>
          </m:sSub>
          <m:r>
            <w:rPr>
              <w:rFonts w:ascii="Cambria Math" w:hAnsi="Cambria Math" w:hint="cs"/>
              <w:sz w:val="24"/>
              <w:szCs w:val="24"/>
            </w:rPr>
            <m:t xml:space="preserve"> = 0   (4)</m:t>
          </m:r>
        </m:oMath>
      </m:oMathPara>
      <w:bookmarkEnd w:id="2"/>
    </w:p>
    <w:p w14:paraId="7A49CABB" w14:textId="77777777" w:rsidR="0006116E" w:rsidRPr="00625D64" w:rsidRDefault="0006116E" w:rsidP="0006116E">
      <w:pPr>
        <w:bidi w:val="0"/>
        <w:rPr>
          <w:sz w:val="24"/>
          <w:szCs w:val="24"/>
          <w:rtl/>
        </w:rPr>
      </w:pPr>
      <w:r w:rsidRPr="00625D64">
        <w:rPr>
          <w:rFonts w:hint="cs"/>
          <w:sz w:val="24"/>
          <w:szCs w:val="24"/>
        </w:rPr>
        <w:t>The vector of joint angles is:</w:t>
      </w:r>
    </w:p>
    <w:p w14:paraId="7BF3674F" w14:textId="77777777" w:rsidR="0006116E" w:rsidRPr="00662589" w:rsidRDefault="0006116E" w:rsidP="0006116E">
      <w:pPr>
        <w:bidi w:val="0"/>
        <w:rPr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Cambria Math" w:hint="cs"/>
              <w:sz w:val="24"/>
              <w:szCs w:val="24"/>
              <w:rtl/>
            </w:rPr>
            <m:t>θ</m:t>
          </m:r>
          <m:r>
            <w:rPr>
              <w:rFonts w:ascii="Cambria Math" w:hAnsi="Cambria Math" w:hint="cs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hint="cs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43CF39CF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lastRenderedPageBreak/>
        <w:t>We assum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</w:rPr>
        <w:t xml:space="preserve"> that there are no external forces or </w:t>
      </w:r>
      <w:r>
        <w:rPr>
          <w:sz w:val="24"/>
          <w:szCs w:val="24"/>
        </w:rPr>
        <w:t>torques</w:t>
      </w:r>
      <w:r>
        <w:rPr>
          <w:rFonts w:hint="cs"/>
          <w:sz w:val="24"/>
          <w:szCs w:val="24"/>
        </w:rPr>
        <w:t xml:space="preserve"> acting on the system. We also assum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</w:rPr>
        <w:t xml:space="preserve"> that the robot links and joints are rigid. </w:t>
      </w:r>
    </w:p>
    <w:p w14:paraId="7FE99AA1" w14:textId="77777777" w:rsidR="0006116E" w:rsidRPr="00C23A87" w:rsidRDefault="0006116E" w:rsidP="0006116E">
      <w:pPr>
        <w:bidi w:val="0"/>
        <w:rPr>
          <w:b/>
          <w:bCs/>
          <w:sz w:val="28"/>
          <w:szCs w:val="28"/>
          <w:rtl/>
        </w:rPr>
      </w:pPr>
      <w:r w:rsidRPr="00C23A87">
        <w:rPr>
          <w:rFonts w:hint="cs"/>
          <w:b/>
          <w:bCs/>
          <w:sz w:val="28"/>
          <w:szCs w:val="28"/>
        </w:rPr>
        <w:t>T</w:t>
      </w:r>
      <w:r w:rsidRPr="00C23A87">
        <w:rPr>
          <w:b/>
          <w:bCs/>
          <w:sz w:val="28"/>
          <w:szCs w:val="28"/>
        </w:rPr>
        <w:t xml:space="preserve">he </w:t>
      </w:r>
      <w:r w:rsidRPr="00C23A87">
        <w:rPr>
          <w:rFonts w:hint="cs"/>
          <w:b/>
          <w:bCs/>
          <w:sz w:val="28"/>
          <w:szCs w:val="28"/>
        </w:rPr>
        <w:t>state space equation</w:t>
      </w:r>
    </w:p>
    <w:p w14:paraId="3FDE09ED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When the Newton-Euler equations are evaluated symbolically for a two-link manipulator, they yield a dynamic equation that can be written in the form:</w:t>
      </w:r>
    </w:p>
    <w:p w14:paraId="442F9141" w14:textId="77777777" w:rsidR="0006116E" w:rsidRPr="000A0867" w:rsidRDefault="0006116E" w:rsidP="0006116E">
      <w:pPr>
        <w:bidi w:val="0"/>
        <w:rPr>
          <w:i/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τ=M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θ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+V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θ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 w:hint="cs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 w:hint="cs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(6)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6FE44161" w14:textId="77777777" w:rsidR="0006116E" w:rsidRPr="00625D64" w:rsidRDefault="0006116E" w:rsidP="0006116E">
      <w:pPr>
        <w:bidi w:val="0"/>
        <w:rPr>
          <w:sz w:val="24"/>
          <w:szCs w:val="24"/>
          <w:rtl/>
        </w:rPr>
      </w:pPr>
    </w:p>
    <w:p w14:paraId="22AD0D1E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w</w:t>
      </w:r>
      <w:r w:rsidRPr="00625D64">
        <w:rPr>
          <w:sz w:val="24"/>
          <w:szCs w:val="24"/>
        </w:rPr>
        <w:t xml:space="preserve">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 w:hint="cs"/>
                <w:sz w:val="24"/>
                <w:szCs w:val="24"/>
                <w:rtl/>
              </w:rPr>
              <m:t>θ</m:t>
            </m:r>
          </m:e>
        </m:d>
      </m:oMath>
      <w:r w:rsidRPr="00625D64">
        <w:rPr>
          <w:sz w:val="24"/>
          <w:szCs w:val="24"/>
        </w:rPr>
        <w:t xml:space="preserve"> is the 2X2 inertia matrix</w:t>
      </w:r>
      <w:r>
        <w:rPr>
          <w:rFonts w:hint="cs"/>
          <w:sz w:val="24"/>
          <w:szCs w:val="24"/>
        </w:rPr>
        <w:t xml:space="preserve"> of the manipulator</w:t>
      </w:r>
      <w:r w:rsidRPr="00625D64">
        <w:rPr>
          <w:sz w:val="24"/>
          <w:szCs w:val="24"/>
        </w:rPr>
        <w:t>:</w:t>
      </w:r>
    </w:p>
    <w:p w14:paraId="63DCFA82" w14:textId="77777777" w:rsidR="0006116E" w:rsidRPr="00662589" w:rsidRDefault="0006116E" w:rsidP="0006116E">
      <w:pPr>
        <w:bidi w:val="0"/>
        <w:rPr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(7)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2F83396D" w14:textId="77777777" w:rsidR="0006116E" w:rsidRPr="00625D64" w:rsidRDefault="0006116E" w:rsidP="0006116E">
      <w:pPr>
        <w:bidi w:val="0"/>
        <w:rPr>
          <w:sz w:val="24"/>
          <w:szCs w:val="24"/>
        </w:rPr>
      </w:pPr>
    </w:p>
    <w:p w14:paraId="583EC929" w14:textId="77777777" w:rsidR="0006116E" w:rsidRPr="00625D64" w:rsidRDefault="0006116E" w:rsidP="0006116E">
      <w:pPr>
        <w:bidi w:val="0"/>
        <w:rPr>
          <w:sz w:val="24"/>
          <w:szCs w:val="24"/>
        </w:rPr>
      </w:pPr>
      <w:r>
        <w:rPr>
          <w:sz w:val="24"/>
          <w:szCs w:val="24"/>
        </w:rPr>
        <w:t>w</w:t>
      </w:r>
      <w:r w:rsidRPr="00625D64">
        <w:rPr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22</m:t>
            </m:r>
          </m:sub>
        </m:sSub>
      </m:oMath>
      <w:r w:rsidRPr="00625D64">
        <w:rPr>
          <w:sz w:val="24"/>
          <w:szCs w:val="24"/>
        </w:rPr>
        <w:t xml:space="preserve"> are moments of inertia of the </w:t>
      </w:r>
      <w:r w:rsidRPr="00625D64">
        <w:rPr>
          <w:rFonts w:hint="cs"/>
          <w:sz w:val="24"/>
          <w:szCs w:val="24"/>
        </w:rPr>
        <w:t>joints</w:t>
      </w:r>
      <w:r w:rsidRPr="00625D64">
        <w:rPr>
          <w:sz w:val="24"/>
          <w:szCs w:val="24"/>
        </w:rPr>
        <w:t xml:space="preserve"> about their respective rotational axes.</w:t>
      </w:r>
    </w:p>
    <w:p w14:paraId="7BB81D6E" w14:textId="77777777" w:rsidR="0006116E" w:rsidRDefault="00000000" w:rsidP="0006116E">
      <w:pPr>
        <w:bidi w:val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21</m:t>
            </m:r>
          </m:sub>
        </m:sSub>
      </m:oMath>
      <w:r w:rsidR="0006116E" w:rsidRPr="00625D64">
        <w:rPr>
          <w:sz w:val="24"/>
          <w:szCs w:val="24"/>
        </w:rPr>
        <w:t xml:space="preserve"> are cross products of inertia of the </w:t>
      </w:r>
      <w:r w:rsidR="0006116E" w:rsidRPr="00625D64">
        <w:rPr>
          <w:rFonts w:hint="cs"/>
          <w:sz w:val="24"/>
          <w:szCs w:val="24"/>
        </w:rPr>
        <w:t>joint</w:t>
      </w:r>
      <w:r w:rsidR="0006116E">
        <w:rPr>
          <w:rFonts w:hint="cs"/>
          <w:sz w:val="24"/>
          <w:szCs w:val="24"/>
        </w:rPr>
        <w:t>s.</w:t>
      </w:r>
    </w:p>
    <w:p w14:paraId="614E089C" w14:textId="77777777" w:rsidR="0006116E" w:rsidRPr="00CB47E4" w:rsidRDefault="00000000" w:rsidP="0006116E">
      <w:pPr>
        <w:bidi w:val="0"/>
        <w:jc w:val="center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+ 2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 + 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(8)</m:t>
          </m:r>
        </m:oMath>
      </m:oMathPara>
    </w:p>
    <w:p w14:paraId="09AD280F" w14:textId="77777777" w:rsidR="0006116E" w:rsidRPr="00717FE0" w:rsidRDefault="00000000" w:rsidP="0006116E">
      <w:pPr>
        <w:bidi w:val="0"/>
        <w:jc w:val="center"/>
        <w:rPr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      (9)</m:t>
          </m:r>
        </m:oMath>
      </m:oMathPara>
    </w:p>
    <w:p w14:paraId="52E683B1" w14:textId="77777777" w:rsidR="0006116E" w:rsidRPr="00CB47E4" w:rsidRDefault="00000000" w:rsidP="0006116E">
      <w:pPr>
        <w:bidi w:val="0"/>
        <w:jc w:val="center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     (10)</m:t>
          </m:r>
        </m:oMath>
      </m:oMathPara>
    </w:p>
    <w:p w14:paraId="7056F8A3" w14:textId="77777777" w:rsidR="0006116E" w:rsidRPr="00CB47E4" w:rsidRDefault="00000000" w:rsidP="0006116E">
      <w:pPr>
        <w:bidi w:val="0"/>
        <w:jc w:val="center"/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load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(11)</m:t>
          </m:r>
        </m:oMath>
      </m:oMathPara>
    </w:p>
    <w:p w14:paraId="538D6F2A" w14:textId="77777777" w:rsidR="0006116E" w:rsidRPr="00625D64" w:rsidRDefault="0006116E" w:rsidP="0006116E">
      <w:pPr>
        <w:bidi w:val="0"/>
        <w:rPr>
          <w:sz w:val="24"/>
          <w:szCs w:val="24"/>
        </w:rPr>
      </w:pPr>
      <w:r>
        <w:rPr>
          <w:rFonts w:hint="cs"/>
          <w:sz w:val="24"/>
          <w:szCs w:val="24"/>
        </w:rPr>
        <w:t>Any manipulator inertia matrix is symmetric and positive definite, and is, therefore, always invertible.</w:t>
      </w:r>
    </w:p>
    <w:p w14:paraId="73EE721A" w14:textId="77777777" w:rsidR="0006116E" w:rsidRDefault="0006116E" w:rsidP="0006116E">
      <w:pPr>
        <w:bidi w:val="0"/>
        <w:rPr>
          <w:sz w:val="24"/>
          <w:szCs w:val="24"/>
        </w:rPr>
      </w:pPr>
      <w:r w:rsidRPr="00A01A15">
        <w:rPr>
          <w:b/>
          <w:bCs/>
          <w:sz w:val="24"/>
          <w:szCs w:val="24"/>
        </w:rPr>
        <w:t xml:space="preserve"> </w:t>
      </w:r>
      <w:r w:rsidRPr="00792453">
        <w:rPr>
          <w:b/>
          <w:bCs/>
          <w:sz w:val="24"/>
          <w:szCs w:val="24"/>
        </w:rPr>
        <w:t>V(</w:t>
      </w:r>
      <m:oMath>
        <m:r>
          <m:rPr>
            <m:sty m:val="b"/>
          </m:rPr>
          <w:rPr>
            <w:rFonts w:ascii="Cambria Math" w:hAnsi="Cambria Math" w:cs="Cambria Math" w:hint="cs"/>
            <w:sz w:val="24"/>
            <w:szCs w:val="24"/>
            <w:rtl/>
          </w:rPr>
          <m:t>θ</m:t>
        </m:r>
      </m:oMath>
      <w:r w:rsidRPr="00792453">
        <w:rPr>
          <w:b/>
          <w:bCs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mbria Math" w:hint="cs"/>
                <w:sz w:val="24"/>
                <w:szCs w:val="24"/>
                <w:rtl/>
              </w:rPr>
              <m:t>θ</m:t>
            </m:r>
          </m:e>
        </m:acc>
      </m:oMath>
      <w:r w:rsidRPr="00792453">
        <w:rPr>
          <w:b/>
          <w:bCs/>
          <w:sz w:val="24"/>
          <w:szCs w:val="24"/>
        </w:rPr>
        <w:t xml:space="preserve">) </w:t>
      </w:r>
      <w:r w:rsidRPr="00625D64">
        <w:rPr>
          <w:sz w:val="24"/>
          <w:szCs w:val="24"/>
        </w:rPr>
        <w:t>is a 2X</w:t>
      </w:r>
      <w:r>
        <w:rPr>
          <w:rFonts w:hint="cs"/>
          <w:sz w:val="24"/>
          <w:szCs w:val="24"/>
        </w:rPr>
        <w:t>1</w:t>
      </w:r>
      <w:r w:rsidRPr="00625D64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vector</w:t>
      </w:r>
      <w:r w:rsidRPr="00625D64">
        <w:rPr>
          <w:sz w:val="24"/>
          <w:szCs w:val="24"/>
        </w:rPr>
        <w:t xml:space="preserve"> of centrifugal and Coriolis terms:</w:t>
      </w:r>
    </w:p>
    <w:p w14:paraId="1D9C331A" w14:textId="77777777" w:rsidR="0006116E" w:rsidRPr="00625D64" w:rsidRDefault="0006116E" w:rsidP="0006116E">
      <w:pPr>
        <w:bidi w:val="0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 w:hint="cs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hAnsi="Cambria Math" w:hint="cs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hAnsi="Cambria Math" w:hint="cs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(12)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0C613667" w14:textId="77777777" w:rsidR="0006116E" w:rsidRDefault="0006116E" w:rsidP="0006116E">
      <w:pPr>
        <w:bidi w:val="0"/>
        <w:rPr>
          <w:sz w:val="24"/>
          <w:szCs w:val="24"/>
          <w:rtl/>
        </w:rPr>
      </w:pPr>
      <w:bookmarkStart w:id="3" w:name="_Hlk145343963"/>
      <w:r>
        <w:rPr>
          <w:sz w:val="24"/>
          <w:szCs w:val="24"/>
        </w:rPr>
        <w:t>w</w:t>
      </w:r>
      <w:r w:rsidRPr="00625D64">
        <w:rPr>
          <w:sz w:val="24"/>
          <w:szCs w:val="24"/>
        </w:rPr>
        <w:t>here</w:t>
      </w:r>
      <w:r w:rsidRPr="00625D64">
        <w:rPr>
          <w:rFonts w:hint="cs"/>
          <w:sz w:val="24"/>
          <w:szCs w:val="24"/>
        </w:rPr>
        <w:t xml:space="preserve"> </w:t>
      </w:r>
      <w:r w:rsidRPr="00625D64">
        <w:rPr>
          <w:sz w:val="24"/>
          <w:szCs w:val="24"/>
        </w:rPr>
        <w:t>v</w:t>
      </w:r>
      <w:r w:rsidRPr="002252ED">
        <w:rPr>
          <w:sz w:val="24"/>
          <w:szCs w:val="24"/>
          <w:vertAlign w:val="subscript"/>
        </w:rPr>
        <w:t>1</w:t>
      </w:r>
      <w:r w:rsidRPr="00625D64">
        <w:rPr>
          <w:rFonts w:hint="cs"/>
          <w:sz w:val="24"/>
          <w:szCs w:val="24"/>
        </w:rPr>
        <w:t xml:space="preserve"> represents the </w:t>
      </w:r>
      <w:r w:rsidRPr="00625D64">
        <w:rPr>
          <w:sz w:val="24"/>
          <w:szCs w:val="24"/>
        </w:rPr>
        <w:t>Coriolis and centrifugal effects due to joint 1's motion</w:t>
      </w:r>
      <w:r w:rsidRPr="00625D64">
        <w:rPr>
          <w:rFonts w:hint="cs"/>
          <w:sz w:val="24"/>
          <w:szCs w:val="24"/>
        </w:rPr>
        <w:t xml:space="preserve"> and </w:t>
      </w:r>
      <w:r w:rsidRPr="00625D64">
        <w:rPr>
          <w:sz w:val="24"/>
          <w:szCs w:val="24"/>
        </w:rPr>
        <w:t>v</w:t>
      </w:r>
      <w:r w:rsidRPr="002252ED">
        <w:rPr>
          <w:sz w:val="24"/>
          <w:szCs w:val="24"/>
          <w:vertAlign w:val="subscript"/>
        </w:rPr>
        <w:t>2</w:t>
      </w:r>
      <w:r w:rsidRPr="00625D64">
        <w:rPr>
          <w:rFonts w:hint="cs"/>
          <w:sz w:val="24"/>
          <w:szCs w:val="24"/>
        </w:rPr>
        <w:t xml:space="preserve"> represents the </w:t>
      </w:r>
      <w:r w:rsidRPr="00625D64">
        <w:rPr>
          <w:sz w:val="24"/>
          <w:szCs w:val="24"/>
        </w:rPr>
        <w:t>Coriolis and centrifugal effects due to joint 2's motion.</w:t>
      </w:r>
    </w:p>
    <w:p w14:paraId="0870CB9D" w14:textId="77777777" w:rsidR="0006116E" w:rsidRPr="00C966F8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We use the term state-space equation because the term </w:t>
      </w:r>
      <w:r w:rsidRPr="00792453">
        <w:rPr>
          <w:b/>
          <w:bCs/>
          <w:sz w:val="24"/>
          <w:szCs w:val="24"/>
        </w:rPr>
        <w:t>V(</w:t>
      </w:r>
      <m:oMath>
        <m:r>
          <m:rPr>
            <m:sty m:val="b"/>
          </m:rPr>
          <w:rPr>
            <w:rFonts w:ascii="Cambria Math" w:hAnsi="Cambria Math" w:cs="Cambria Math" w:hint="cs"/>
            <w:sz w:val="24"/>
            <w:szCs w:val="24"/>
            <w:rtl/>
          </w:rPr>
          <m:t>θ</m:t>
        </m:r>
      </m:oMath>
      <w:r w:rsidRPr="00792453">
        <w:rPr>
          <w:b/>
          <w:bCs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mbria Math" w:hint="cs"/>
                <w:sz w:val="24"/>
                <w:szCs w:val="24"/>
                <w:rtl/>
              </w:rPr>
              <m:t>θ</m:t>
            </m:r>
          </m:e>
        </m:acc>
      </m:oMath>
      <w:r w:rsidRPr="00792453">
        <w:rPr>
          <w:b/>
          <w:bCs/>
          <w:sz w:val="24"/>
          <w:szCs w:val="24"/>
        </w:rPr>
        <w:t>)</w:t>
      </w:r>
      <w:r>
        <w:rPr>
          <w:rFonts w:hint="cs"/>
          <w:sz w:val="24"/>
          <w:szCs w:val="24"/>
        </w:rPr>
        <w:t>, appearing in (6), has both position and velocity dependence.</w:t>
      </w:r>
    </w:p>
    <w:p w14:paraId="6A3FF05E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We </w:t>
      </w:r>
      <w:r>
        <w:rPr>
          <w:sz w:val="24"/>
          <w:szCs w:val="24"/>
        </w:rPr>
        <w:t>assume</w:t>
      </w:r>
      <w:r>
        <w:rPr>
          <w:rFonts w:hint="cs"/>
          <w:sz w:val="24"/>
          <w:szCs w:val="24"/>
        </w:rPr>
        <w:t xml:space="preserve"> that the motion of one joint is independent of the motion of the other joint.</w:t>
      </w:r>
    </w:p>
    <w:p w14:paraId="31F5380A" w14:textId="77777777" w:rsidR="0006116E" w:rsidRDefault="0006116E" w:rsidP="0006116E">
      <w:pPr>
        <w:bidi w:val="0"/>
        <w:rPr>
          <w:sz w:val="24"/>
          <w:szCs w:val="24"/>
        </w:rPr>
      </w:pPr>
    </w:p>
    <w:p w14:paraId="2773B512" w14:textId="77777777" w:rsidR="0006116E" w:rsidRPr="00820DB9" w:rsidRDefault="00000000" w:rsidP="0006116E">
      <w:pPr>
        <w:bidi w:val="0"/>
        <w:jc w:val="center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load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1CF63A6C" w14:textId="77777777" w:rsidR="0006116E" w:rsidRPr="00984971" w:rsidRDefault="00000000" w:rsidP="0006116E">
      <w:pPr>
        <w:bidi w:val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 (14)</m:t>
          </m:r>
        </m:oMath>
      </m:oMathPara>
    </w:p>
    <w:p w14:paraId="2D2C14A2" w14:textId="77777777" w:rsidR="0006116E" w:rsidRPr="005229EE" w:rsidRDefault="0006116E" w:rsidP="0006116E">
      <w:pPr>
        <w:bidi w:val="0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7A7A0F2" w14:textId="77777777" w:rsidR="009F2BBA" w:rsidRDefault="009F2BBA" w:rsidP="0006116E">
      <w:pPr>
        <w:bidi w:val="0"/>
        <w:rPr>
          <w:ins w:id="4" w:author="Eden Etlis" w:date="2023-09-19T16:11:00Z"/>
          <w:sz w:val="24"/>
          <w:szCs w:val="24"/>
        </w:rPr>
      </w:pPr>
    </w:p>
    <w:p w14:paraId="0F2044B3" w14:textId="48809381" w:rsidR="0006116E" w:rsidRPr="005229EE" w:rsidRDefault="0006116E" w:rsidP="009F2BBA">
      <w:pPr>
        <w:bidi w:val="0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bookmarkEnd w:id="3"/>
    <w:p w14:paraId="63F84331" w14:textId="47EFCB8E" w:rsidR="0006116E" w:rsidRDefault="00837385" w:rsidP="0006116E">
      <w:pPr>
        <w:bidi w:val="0"/>
        <w:rPr>
          <w:sz w:val="24"/>
          <w:szCs w:val="24"/>
        </w:rPr>
      </w:pPr>
      <m:oMath>
        <m:r>
          <w:ins w:id="5" w:author="עדן אטליס" w:date="2023-11-01T16:25:00Z">
            <m:rPr>
              <m:sty m:val="bi"/>
            </m:rPr>
            <w:rPr>
              <w:rFonts w:ascii="Cambria Math" w:hAnsi="Cambria Math" w:hint="cs"/>
              <w:sz w:val="24"/>
              <w:szCs w:val="24"/>
            </w:rPr>
            <w:lastRenderedPageBreak/>
            <m:t>G</m:t>
          </w:ins>
        </m:r>
        <m:d>
          <m:dPr>
            <m:ctrlPr>
              <w:ins w:id="6" w:author="עדן אטליס" w:date="2023-11-01T16:25:00Z"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w:ins>
            </m:ctrlPr>
          </m:dPr>
          <m:e>
            <m:r>
              <w:ins w:id="7" w:author="עדן אטליס" w:date="2023-11-01T16:25:00Z">
                <m:rPr>
                  <m:sty m:val="b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θ</m:t>
              </w:ins>
            </m:r>
          </m:e>
        </m:d>
      </m:oMath>
      <w:ins w:id="8" w:author="עדן אטליס" w:date="2023-11-01T16:25:00Z">
        <w:r>
          <w:rPr>
            <w:sz w:val="24"/>
            <w:szCs w:val="24"/>
          </w:rPr>
          <w:t xml:space="preserve"> </w:t>
        </w:r>
      </w:ins>
      <w:del w:id="9" w:author="עדן אטליס" w:date="2023-11-01T16:25:00Z">
        <w:r w:rsidR="0006116E" w:rsidRPr="00F6044A" w:rsidDel="00837385">
          <w:rPr>
            <w:rFonts w:hint="cs"/>
            <w:b/>
            <w:bCs/>
            <w:sz w:val="24"/>
            <w:szCs w:val="24"/>
          </w:rPr>
          <w:delText>G(</w:delText>
        </w:r>
        <w:r w:rsidR="0006116E" w:rsidRPr="002252ED" w:rsidDel="00837385">
          <w:rPr>
            <w:rFonts w:hint="eastAsia"/>
            <w:b/>
            <w:bCs/>
            <w:sz w:val="24"/>
            <w:szCs w:val="24"/>
          </w:rPr>
          <w:delText>Θ</w:delText>
        </w:r>
        <w:r w:rsidR="0006116E" w:rsidRPr="00F6044A" w:rsidDel="00837385">
          <w:rPr>
            <w:rFonts w:hint="cs"/>
            <w:b/>
            <w:bCs/>
            <w:sz w:val="24"/>
            <w:szCs w:val="24"/>
          </w:rPr>
          <w:delText>)</w:delText>
        </w:r>
        <w:r w:rsidR="0006116E" w:rsidRPr="00625D64" w:rsidDel="00837385">
          <w:rPr>
            <w:rFonts w:hint="cs"/>
            <w:sz w:val="24"/>
            <w:szCs w:val="24"/>
          </w:rPr>
          <w:delText xml:space="preserve"> </w:delText>
        </w:r>
      </w:del>
      <w:r w:rsidR="0006116E" w:rsidRPr="00625D64">
        <w:rPr>
          <w:rFonts w:hint="cs"/>
          <w:sz w:val="24"/>
          <w:szCs w:val="24"/>
        </w:rPr>
        <w:t xml:space="preserve">is </w:t>
      </w:r>
      <w:r w:rsidR="0006116E">
        <w:rPr>
          <w:rFonts w:hint="cs"/>
          <w:sz w:val="24"/>
          <w:szCs w:val="24"/>
        </w:rPr>
        <w:t>a</w:t>
      </w:r>
      <w:r w:rsidR="0006116E" w:rsidRPr="00625D64">
        <w:rPr>
          <w:rFonts w:hint="cs"/>
          <w:sz w:val="24"/>
          <w:szCs w:val="24"/>
        </w:rPr>
        <w:t xml:space="preserve"> 2X1 vector of gravity</w:t>
      </w:r>
      <w:r w:rsidR="0006116E">
        <w:rPr>
          <w:rFonts w:hint="cs"/>
          <w:sz w:val="24"/>
          <w:szCs w:val="24"/>
        </w:rPr>
        <w:t xml:space="preserve"> terms</w:t>
      </w:r>
      <w:r w:rsidR="0006116E" w:rsidRPr="00625D64">
        <w:rPr>
          <w:rFonts w:hint="cs"/>
          <w:sz w:val="24"/>
          <w:szCs w:val="24"/>
        </w:rPr>
        <w:t>:</w:t>
      </w:r>
    </w:p>
    <w:p w14:paraId="4636A989" w14:textId="77777777" w:rsidR="0006116E" w:rsidRPr="00625D64" w:rsidRDefault="0006116E" w:rsidP="0006116E">
      <w:pPr>
        <w:bidi w:val="0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 w:hint="cs"/>
              <w:sz w:val="24"/>
              <w:szCs w:val="24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g</m:t>
                        </m:r>
                        <m:ctrlPr>
                          <w:rPr>
                            <w:rFonts w:ascii="Cambria Math" w:hAnsi="Cambria Math" w:hint="cs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g</m:t>
                        </m:r>
                        <m:ctrlPr>
                          <w:rPr>
                            <w:rFonts w:ascii="Cambria Math" w:hAnsi="Cambria Math" w:hint="cs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(15)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3A12B47A" w14:textId="77777777" w:rsidR="0006116E" w:rsidRPr="00625D64" w:rsidRDefault="0006116E" w:rsidP="0006116E">
      <w:pPr>
        <w:bidi w:val="0"/>
        <w:rPr>
          <w:sz w:val="24"/>
          <w:szCs w:val="24"/>
          <w:rtl/>
        </w:rPr>
      </w:pPr>
    </w:p>
    <w:p w14:paraId="7AA27FA3" w14:textId="77777777" w:rsidR="0006116E" w:rsidRDefault="0006116E" w:rsidP="0006116E">
      <w:pPr>
        <w:bidi w:val="0"/>
        <w:rPr>
          <w:sz w:val="24"/>
          <w:szCs w:val="24"/>
        </w:rPr>
      </w:pPr>
      <w:r>
        <w:rPr>
          <w:rFonts w:hint="cs"/>
          <w:sz w:val="24"/>
          <w:szCs w:val="24"/>
        </w:rPr>
        <w:t xml:space="preserve">We </w:t>
      </w:r>
      <w:r>
        <w:rPr>
          <w:sz w:val="24"/>
          <w:szCs w:val="24"/>
        </w:rPr>
        <w:t>assume</w:t>
      </w:r>
      <w:r>
        <w:rPr>
          <w:rFonts w:hint="cs"/>
          <w:sz w:val="24"/>
          <w:szCs w:val="24"/>
        </w:rPr>
        <w:t xml:space="preserve"> that the gravitational forces act independently on each joint.</w:t>
      </w:r>
    </w:p>
    <w:p w14:paraId="47078FD1" w14:textId="77777777" w:rsidR="0006116E" w:rsidRPr="00984971" w:rsidRDefault="00000000" w:rsidP="0006116E">
      <w:pPr>
        <w:bidi w:val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gcos(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+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gcos(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 (16) </m:t>
          </m:r>
        </m:oMath>
      </m:oMathPara>
    </w:p>
    <w:p w14:paraId="08252BA8" w14:textId="77777777" w:rsidR="0006116E" w:rsidRDefault="00000000" w:rsidP="0006116E">
      <w:pPr>
        <w:bidi w:val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gcos(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   (17)</m:t>
          </m:r>
        </m:oMath>
      </m:oMathPara>
    </w:p>
    <w:p w14:paraId="150880A2" w14:textId="77777777" w:rsidR="0006116E" w:rsidRPr="00625D64" w:rsidRDefault="0006116E" w:rsidP="0006116E">
      <w:pPr>
        <w:bidi w:val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023B8DF6" w14:textId="77777777" w:rsidR="0006116E" w:rsidRPr="00625D64" w:rsidRDefault="0006116E" w:rsidP="0006116E">
      <w:pPr>
        <w:bidi w:val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41C1D84E" w14:textId="77777777" w:rsidR="0006116E" w:rsidRPr="0097344B" w:rsidRDefault="0006116E" w:rsidP="0006116E">
      <w:pPr>
        <w:bidi w:val="0"/>
        <w:rPr>
          <w:sz w:val="24"/>
          <w:szCs w:val="24"/>
          <w:rtl/>
        </w:rPr>
      </w:pPr>
    </w:p>
    <w:p w14:paraId="4493FC2F" w14:textId="77777777" w:rsidR="0006116E" w:rsidRDefault="0006116E" w:rsidP="0006116E">
      <w:pPr>
        <w:bidi w:val="0"/>
      </w:pPr>
      <w:r>
        <w:rPr>
          <w:rFonts w:hint="cs"/>
          <w:sz w:val="24"/>
          <w:szCs w:val="24"/>
        </w:rPr>
        <w:t>Note that the gravity term depends only on θ and not it's derivatives.</w:t>
      </w:r>
      <m:oMath>
        <m:r>
          <w:rPr>
            <w:rFonts w:ascii="Cambria Math" w:hAnsi="Cambria Math" w:hint="cs"/>
          </w:rPr>
          <m:t xml:space="preserve"> </m:t>
        </m:r>
      </m:oMath>
    </w:p>
    <w:p w14:paraId="7C3E6B5D" w14:textId="77777777" w:rsidR="0006116E" w:rsidRDefault="0006116E" w:rsidP="0006116E">
      <w:pPr>
        <w:bidi w:val="0"/>
        <w:rPr>
          <w:sz w:val="24"/>
          <w:szCs w:val="24"/>
          <w:rtl/>
        </w:rPr>
      </w:pPr>
    </w:p>
    <w:p w14:paraId="01A9DC41" w14:textId="77777777" w:rsidR="0006116E" w:rsidRPr="009E6A78" w:rsidRDefault="0006116E" w:rsidP="0006116E">
      <w:pPr>
        <w:bidi w:val="0"/>
        <w:rPr>
          <w:sz w:val="24"/>
          <w:szCs w:val="24"/>
          <w:rtl/>
        </w:rPr>
      </w:pPr>
    </w:p>
    <w:p w14:paraId="6C735AB0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</w:rPr>
        <w:t>F</w:t>
      </w:r>
      <w:r w:rsidRPr="00A01A15">
        <w:rPr>
          <w:rFonts w:hint="cs"/>
          <w:b/>
          <w:bCs/>
          <w:sz w:val="24"/>
          <w:szCs w:val="24"/>
        </w:rPr>
        <w:t>(Θ)</w:t>
      </w:r>
      <w:r w:rsidRPr="00625D64">
        <w:rPr>
          <w:rFonts w:hint="cs"/>
          <w:sz w:val="24"/>
          <w:szCs w:val="24"/>
        </w:rPr>
        <w:t xml:space="preserve"> is the </w:t>
      </w:r>
      <w:r>
        <w:rPr>
          <w:sz w:val="24"/>
          <w:szCs w:val="24"/>
        </w:rPr>
        <w:t>2</w:t>
      </w:r>
      <w:r w:rsidRPr="00625D64">
        <w:rPr>
          <w:rFonts w:hint="cs"/>
          <w:sz w:val="24"/>
          <w:szCs w:val="24"/>
        </w:rPr>
        <w:t xml:space="preserve">X1 </w:t>
      </w:r>
      <w:r w:rsidRPr="00625D64">
        <w:rPr>
          <w:sz w:val="24"/>
          <w:szCs w:val="24"/>
        </w:rPr>
        <w:t>viscous friction vector</w:t>
      </w:r>
      <w:r>
        <w:rPr>
          <w:sz w:val="24"/>
          <w:szCs w:val="24"/>
        </w:rPr>
        <w:t>:</w:t>
      </w:r>
    </w:p>
    <w:p w14:paraId="206B112B" w14:textId="77777777" w:rsidR="0006116E" w:rsidRPr="0097344B" w:rsidRDefault="0006116E" w:rsidP="0006116E">
      <w:pPr>
        <w:bidi w:val="0"/>
        <w:rPr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 w:hint="cs"/>
            <w:sz w:val="24"/>
            <w:szCs w:val="24"/>
          </w:rPr>
          <m:t>F</m:t>
        </m:r>
        <m:r>
          <w:rPr>
            <w:rFonts w:ascii="Cambria Math" w:hAnsi="Cambria Math" w:hint="cs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cs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hint="cs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hint="cs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cs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hint="cs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hint="cs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(18)</m:t>
        </m:r>
        <m:r>
          <w:rPr>
            <w:rFonts w:ascii="Cambria Math" w:hAnsi="Cambria Math"/>
            <w:sz w:val="24"/>
            <w:szCs w:val="24"/>
          </w:rPr>
          <m:t xml:space="preserve">   </m:t>
        </m:r>
      </m:oMath>
      <w:r>
        <w:rPr>
          <w:sz w:val="24"/>
          <w:szCs w:val="24"/>
        </w:rPr>
        <w:t xml:space="preserve"> </w:t>
      </w:r>
    </w:p>
    <w:p w14:paraId="467E6DF8" w14:textId="77777777" w:rsidR="0006116E" w:rsidRDefault="0006116E" w:rsidP="0006116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w</w:t>
      </w:r>
      <w:r w:rsidRPr="00625D64">
        <w:rPr>
          <w:sz w:val="24"/>
          <w:szCs w:val="24"/>
        </w:rPr>
        <w:t>here</w:t>
      </w:r>
      <w:r w:rsidRPr="00625D64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b</w:t>
      </w:r>
      <w:r w:rsidRPr="002252ED">
        <w:rPr>
          <w:sz w:val="24"/>
          <w:szCs w:val="24"/>
          <w:vertAlign w:val="subscript"/>
        </w:rPr>
        <w:t>1</w:t>
      </w:r>
      <w:r w:rsidRPr="00625D64">
        <w:rPr>
          <w:rFonts w:hint="cs"/>
          <w:sz w:val="24"/>
          <w:szCs w:val="24"/>
        </w:rPr>
        <w:t xml:space="preserve"> represents the viscous friction coefficient of </w:t>
      </w:r>
      <w:r w:rsidRPr="00625D64">
        <w:rPr>
          <w:sz w:val="24"/>
          <w:szCs w:val="24"/>
        </w:rPr>
        <w:t xml:space="preserve">joint 1 </w:t>
      </w:r>
      <w:r w:rsidRPr="00625D64">
        <w:rPr>
          <w:rFonts w:hint="cs"/>
          <w:sz w:val="24"/>
          <w:szCs w:val="24"/>
        </w:rPr>
        <w:t xml:space="preserve">and </w:t>
      </w:r>
      <w:r>
        <w:rPr>
          <w:rFonts w:hint="cs"/>
          <w:sz w:val="24"/>
          <w:szCs w:val="24"/>
        </w:rPr>
        <w:t>b</w:t>
      </w:r>
      <w:r w:rsidRPr="002252ED">
        <w:rPr>
          <w:sz w:val="24"/>
          <w:szCs w:val="24"/>
          <w:vertAlign w:val="subscript"/>
        </w:rPr>
        <w:t>2</w:t>
      </w:r>
      <w:r w:rsidRPr="00625D64">
        <w:rPr>
          <w:rFonts w:hint="cs"/>
          <w:sz w:val="24"/>
          <w:szCs w:val="24"/>
        </w:rPr>
        <w:t xml:space="preserve"> represents the viscous friction coefficient of </w:t>
      </w:r>
      <w:r w:rsidRPr="00625D64">
        <w:rPr>
          <w:sz w:val="24"/>
          <w:szCs w:val="24"/>
        </w:rPr>
        <w:t>joint 2</w:t>
      </w:r>
      <w:r w:rsidRPr="00625D64">
        <w:rPr>
          <w:rFonts w:hint="cs"/>
          <w:sz w:val="24"/>
          <w:szCs w:val="24"/>
        </w:rPr>
        <w:t>.</w:t>
      </w:r>
    </w:p>
    <w:p w14:paraId="7B4DAAA4" w14:textId="336460B0" w:rsidR="0006116E" w:rsidRPr="00625D64" w:rsidRDefault="0006116E" w:rsidP="0006116E">
      <w:p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The friction effects </w:t>
      </w:r>
      <w:commentRangeStart w:id="10"/>
      <w:r>
        <w:rPr>
          <w:rFonts w:hint="cs"/>
          <w:sz w:val="24"/>
          <w:szCs w:val="24"/>
        </w:rPr>
        <w:t xml:space="preserve">are </w:t>
      </w:r>
      <w:r w:rsidR="00113116">
        <w:rPr>
          <w:sz w:val="24"/>
          <w:szCs w:val="24"/>
        </w:rPr>
        <w:t xml:space="preserve">commonly difficult to model. Here, we </w:t>
      </w:r>
      <w:r>
        <w:rPr>
          <w:rFonts w:hint="cs"/>
          <w:sz w:val="24"/>
          <w:szCs w:val="24"/>
        </w:rPr>
        <w:t>assume</w:t>
      </w:r>
      <w:r w:rsidR="00113116">
        <w:rPr>
          <w:sz w:val="24"/>
          <w:szCs w:val="24"/>
        </w:rPr>
        <w:t xml:space="preserve"> a viscous friction that is  according to eq. 20 and 21.  In the assumed model for the control we will use the linear version, whereas in the simulation of the  actual </w:t>
      </w:r>
      <w:r w:rsidR="00AB23E1">
        <w:rPr>
          <w:sz w:val="24"/>
          <w:szCs w:val="24"/>
        </w:rPr>
        <w:t xml:space="preserve">we will not. </w:t>
      </w:r>
      <w:r>
        <w:rPr>
          <w:rFonts w:hint="cs"/>
          <w:sz w:val="24"/>
          <w:szCs w:val="24"/>
        </w:rPr>
        <w:t xml:space="preserve"> </w:t>
      </w:r>
      <w:commentRangeEnd w:id="10"/>
      <w:r>
        <w:rPr>
          <w:rStyle w:val="CommentReference"/>
          <w:rtl/>
        </w:rPr>
        <w:commentReference w:id="10"/>
      </w:r>
    </w:p>
    <w:p w14:paraId="6D9856D4" w14:textId="17DD289C" w:rsidR="0006116E" w:rsidRDefault="0006116E" w:rsidP="0006116E">
      <w:pPr>
        <w:bidi w:val="0"/>
        <w:rPr>
          <w:sz w:val="24"/>
          <w:szCs w:val="24"/>
        </w:rPr>
      </w:pPr>
      <w:bookmarkStart w:id="11" w:name="_Hlk146029399"/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 w:hint="cs"/>
            <w:sz w:val="24"/>
            <w:szCs w:val="24"/>
          </w:rPr>
          <m:t xml:space="preserve"> = </m:t>
        </m:r>
        <m:r>
          <w:rPr>
            <w:rFonts w:ascii="Cambria Math" w:hAnsi="Cambria Math" w:hint="cs"/>
            <w:sz w:val="24"/>
            <w:szCs w:val="24"/>
            <w:vertAlign w:val="subscript"/>
            <w:rtl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 </m:t>
        </m:r>
        <m:r>
          <w:rPr>
            <w:rFonts w:ascii="Cambria Math" w:hAnsi="Cambria Math"/>
            <w:sz w:val="24"/>
            <w:szCs w:val="24"/>
            <w:vertAlign w:val="subscript"/>
          </w:rPr>
          <m:t>(19)</m:t>
        </m:r>
      </m:oMath>
      <w:r>
        <w:rPr>
          <w:sz w:val="24"/>
          <w:szCs w:val="24"/>
        </w:rPr>
        <w:t xml:space="preserve">        </w:t>
      </w:r>
      <w:r w:rsidR="00AB23E1">
        <w:rPr>
          <w:sz w:val="24"/>
          <w:szCs w:val="24"/>
        </w:rPr>
        <w:t>for the assumed model.</w:t>
      </w:r>
      <w:r>
        <w:rPr>
          <w:sz w:val="24"/>
          <w:szCs w:val="24"/>
        </w:rPr>
        <w:t xml:space="preserve">      </w:t>
      </w:r>
    </w:p>
    <w:bookmarkEnd w:id="11"/>
    <w:p w14:paraId="0847E999" w14:textId="77777777" w:rsidR="0006116E" w:rsidRDefault="00000000" w:rsidP="0006116E">
      <w:pPr>
        <w:bidi w:val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cs"/>
                <w:sz w:val="24"/>
                <w:szCs w:val="24"/>
              </w:rPr>
              <m:t>b</m:t>
            </m:r>
            <m:ctrlPr>
              <w:rPr>
                <w:rFonts w:ascii="Cambria Math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hint="cs"/>
            <w:sz w:val="24"/>
            <w:szCs w:val="24"/>
          </w:rPr>
          <m:t xml:space="preserve"> = </m:t>
        </m:r>
        <m:r>
          <w:rPr>
            <w:rFonts w:ascii="Cambria Math" w:hAnsi="Cambria Math" w:hint="cs"/>
            <w:sz w:val="24"/>
            <w:szCs w:val="24"/>
            <w:rtl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/>
            <w:sz w:val="24"/>
            <w:szCs w:val="24"/>
            <w:vertAlign w:val="subscript"/>
          </w:rPr>
          <m:t xml:space="preserve">    (20)</m:t>
        </m:r>
      </m:oMath>
      <w:r w:rsidR="0006116E">
        <w:rPr>
          <w:sz w:val="24"/>
          <w:szCs w:val="24"/>
        </w:rPr>
        <w:t xml:space="preserve">          </w:t>
      </w:r>
    </w:p>
    <w:p w14:paraId="49D93952" w14:textId="77777777" w:rsidR="0006116E" w:rsidRDefault="00000000" w:rsidP="0006116E">
      <w:pPr>
        <w:bidi w:val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cs"/>
                <w:sz w:val="24"/>
                <w:szCs w:val="24"/>
              </w:rPr>
              <m:t>b</m:t>
            </m:r>
            <m:ctrlPr>
              <w:rPr>
                <w:rFonts w:ascii="Cambria Math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hint="cs"/>
            <w:sz w:val="24"/>
            <w:szCs w:val="24"/>
          </w:rPr>
          <m:t xml:space="preserve"> = </m:t>
        </m:r>
        <m:r>
          <w:rPr>
            <w:rFonts w:ascii="Cambria Math" w:hAnsi="Cambria Math" w:hint="cs"/>
            <w:sz w:val="24"/>
            <w:szCs w:val="24"/>
            <w:rtl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/>
            <w:sz w:val="24"/>
            <w:szCs w:val="24"/>
            <w:vertAlign w:val="subscript"/>
          </w:rPr>
          <m:t xml:space="preserve">     (21)</m:t>
        </m:r>
      </m:oMath>
      <w:r w:rsidR="0006116E">
        <w:rPr>
          <w:sz w:val="24"/>
          <w:szCs w:val="24"/>
        </w:rPr>
        <w:t xml:space="preserve">            </w:t>
      </w:r>
    </w:p>
    <w:p w14:paraId="2D78D51C" w14:textId="77777777" w:rsidR="0006116E" w:rsidRDefault="0006116E" w:rsidP="0006116E">
      <w:pPr>
        <w:bidi w:val="0"/>
        <w:rPr>
          <w:sz w:val="24"/>
          <w:szCs w:val="24"/>
        </w:rPr>
      </w:pPr>
      <w:r w:rsidRPr="00F6044A">
        <w:rPr>
          <w:rFonts w:hint="cs"/>
          <w:b/>
          <w:bCs/>
          <w:sz w:val="24"/>
          <w:szCs w:val="24"/>
        </w:rPr>
        <w:t xml:space="preserve">τ </w:t>
      </w:r>
      <w:r w:rsidRPr="00625D64">
        <w:rPr>
          <w:rFonts w:hint="cs"/>
          <w:sz w:val="24"/>
          <w:szCs w:val="24"/>
        </w:rPr>
        <w:t>is the 2X1 v</w:t>
      </w:r>
      <w:r w:rsidRPr="00625D64">
        <w:rPr>
          <w:sz w:val="24"/>
          <w:szCs w:val="24"/>
        </w:rPr>
        <w:t>ector of torques applied at the joints</w:t>
      </w:r>
      <w:r w:rsidRPr="00625D64">
        <w:rPr>
          <w:rFonts w:hint="cs"/>
          <w:sz w:val="24"/>
          <w:szCs w:val="24"/>
        </w:rPr>
        <w:t>:</w:t>
      </w:r>
    </w:p>
    <w:p w14:paraId="0F94503E" w14:textId="77777777" w:rsidR="0006116E" w:rsidRPr="006D6975" w:rsidRDefault="0006116E" w:rsidP="0006116E">
      <w:pPr>
        <w:bidi w:val="0"/>
        <w:rPr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τ</m:t>
          </m:r>
          <m:r>
            <w:rPr>
              <w:rFonts w:ascii="Cambria Math" w:hAnsi="Cambria Math" w:hint="cs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τ</m:t>
                        </m:r>
                        <m:ctrlP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τ</m:t>
                        </m:r>
                        <m:ctrlP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cs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</m:t>
          </m:r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(22)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74D80936" w14:textId="77777777" w:rsidR="00E04E23" w:rsidRPr="00625D64" w:rsidRDefault="00E04E23" w:rsidP="00BC6965">
      <w:pPr>
        <w:bidi w:val="0"/>
        <w:rPr>
          <w:sz w:val="24"/>
          <w:szCs w:val="24"/>
          <w:rtl/>
        </w:rPr>
      </w:pPr>
    </w:p>
    <w:p w14:paraId="3F55A78C" w14:textId="6F743057" w:rsidR="00E04E23" w:rsidRPr="001E24E3" w:rsidRDefault="00E04E23" w:rsidP="001E24E3">
      <w:pPr>
        <w:bidi w:val="0"/>
        <w:rPr>
          <w:sz w:val="24"/>
          <w:szCs w:val="24"/>
          <w:rtl/>
        </w:rPr>
      </w:pPr>
      <w:bookmarkStart w:id="12" w:name="_Hlk145344550"/>
      <m:oMath>
        <m:r>
          <m:rPr>
            <m:sty m:val="bi"/>
          </m:rPr>
          <w:rPr>
            <w:rFonts w:ascii="Cambria Math" w:hAnsi="Cambria Math" w:hint="cs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       </w:t>
      </w:r>
      <w:bookmarkEnd w:id="12"/>
    </w:p>
    <w:p w14:paraId="54098C6F" w14:textId="77777777" w:rsidR="00E04E23" w:rsidRDefault="00E04E23" w:rsidP="00BC6965">
      <w:pPr>
        <w:bidi w:val="0"/>
        <w:rPr>
          <w:rtl/>
        </w:rPr>
      </w:pPr>
    </w:p>
    <w:p w14:paraId="0D5D71B8" w14:textId="77777777" w:rsidR="00E04E23" w:rsidRDefault="00E04E23" w:rsidP="00BC6965">
      <w:pPr>
        <w:bidi w:val="0"/>
        <w:rPr>
          <w:rtl/>
        </w:rPr>
      </w:pPr>
    </w:p>
    <w:p w14:paraId="54E048D4" w14:textId="77777777" w:rsidR="00E04E23" w:rsidRDefault="00E04E23" w:rsidP="00BC6965">
      <w:pPr>
        <w:bidi w:val="0"/>
        <w:rPr>
          <w:rtl/>
        </w:rPr>
      </w:pPr>
    </w:p>
    <w:p w14:paraId="3B56D491" w14:textId="77777777" w:rsidR="00E04E23" w:rsidRDefault="00E04E23" w:rsidP="00BC6965">
      <w:pPr>
        <w:bidi w:val="0"/>
      </w:pPr>
    </w:p>
    <w:p w14:paraId="0D259991" w14:textId="77777777" w:rsidR="00E04E23" w:rsidRDefault="00E04E23" w:rsidP="00BC6965">
      <w:pPr>
        <w:bidi w:val="0"/>
      </w:pPr>
    </w:p>
    <w:p w14:paraId="13DBB900" w14:textId="77777777" w:rsidR="003C6D87" w:rsidRDefault="003C6D87" w:rsidP="00A44631">
      <w:pPr>
        <w:rPr>
          <w:rtl/>
        </w:rPr>
      </w:pPr>
    </w:p>
    <w:p w14:paraId="08595AB2" w14:textId="77777777" w:rsidR="00A44631" w:rsidRPr="00625D64" w:rsidRDefault="00A44631" w:rsidP="00A44631">
      <w:pPr>
        <w:rPr>
          <w:sz w:val="24"/>
          <w:szCs w:val="24"/>
          <w:rtl/>
        </w:rPr>
      </w:pPr>
    </w:p>
    <w:p w14:paraId="6F550432" w14:textId="77777777" w:rsidR="000B7438" w:rsidRDefault="003E31B4" w:rsidP="00D83062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Computed Torque based Control (Feedback linearization)</w:t>
      </w:r>
    </w:p>
    <w:p w14:paraId="09EE3E80" w14:textId="6FC2C941" w:rsidR="007B7697" w:rsidRPr="007B7697" w:rsidRDefault="007B7697" w:rsidP="00476ADD">
      <w:pPr>
        <w:bidi w:val="0"/>
        <w:rPr>
          <w:b/>
          <w:bCs/>
          <w:sz w:val="28"/>
          <w:szCs w:val="28"/>
          <w:rPrChange w:id="13" w:author="Amiram Moshaiov" w:date="2023-09-19T15:28:00Z">
            <w:rPr>
              <w:sz w:val="24"/>
              <w:szCs w:val="24"/>
            </w:rPr>
          </w:rPrChange>
        </w:rPr>
      </w:pPr>
      <w:r w:rsidRPr="007B7697">
        <w:rPr>
          <w:b/>
          <w:bCs/>
          <w:sz w:val="28"/>
          <w:szCs w:val="28"/>
          <w:rPrChange w:id="14" w:author="Amiram Moshaiov" w:date="2023-09-19T15:28:00Z">
            <w:rPr>
              <w:sz w:val="24"/>
              <w:szCs w:val="24"/>
            </w:rPr>
          </w:rPrChange>
        </w:rPr>
        <w:t>The Theoretical Case</w:t>
      </w:r>
    </w:p>
    <w:p w14:paraId="2B8EF225" w14:textId="20F072EE" w:rsidR="000B7438" w:rsidRDefault="003E31B4" w:rsidP="007B7697">
      <w:pPr>
        <w:bidi w:val="0"/>
        <w:rPr>
          <w:sz w:val="24"/>
          <w:szCs w:val="24"/>
        </w:rPr>
      </w:pPr>
      <w:r w:rsidRPr="006E4CC1">
        <w:rPr>
          <w:sz w:val="24"/>
          <w:szCs w:val="24"/>
        </w:rPr>
        <w:t xml:space="preserve">This nonlinear control </w:t>
      </w:r>
      <w:r>
        <w:rPr>
          <w:sz w:val="24"/>
          <w:szCs w:val="24"/>
        </w:rPr>
        <w:t xml:space="preserve">technique is a model-based control. </w:t>
      </w:r>
      <w:commentRangeStart w:id="15"/>
      <w:r>
        <w:rPr>
          <w:sz w:val="24"/>
          <w:szCs w:val="24"/>
        </w:rPr>
        <w:t xml:space="preserve">When eq. </w:t>
      </w:r>
      <w:del w:id="16" w:author="Eden Etlis" w:date="2023-09-19T16:18:00Z">
        <w:r w:rsidR="00FA4A84" w:rsidDel="00D52747">
          <w:rPr>
            <w:rFonts w:hint="cs"/>
            <w:sz w:val="24"/>
            <w:szCs w:val="24"/>
          </w:rPr>
          <w:delText>5</w:delText>
        </w:r>
      </w:del>
      <w:ins w:id="17" w:author="Eden Etlis" w:date="2023-09-19T16:18:00Z">
        <w:r w:rsidR="00D52747">
          <w:rPr>
            <w:sz w:val="24"/>
            <w:szCs w:val="24"/>
          </w:rPr>
          <w:t>6</w:t>
        </w:r>
      </w:ins>
      <w:r>
        <w:rPr>
          <w:sz w:val="24"/>
          <w:szCs w:val="24"/>
        </w:rPr>
        <w:t xml:space="preserve"> </w:t>
      </w:r>
      <w:commentRangeEnd w:id="15"/>
      <w:r w:rsidR="00113116">
        <w:rPr>
          <w:rStyle w:val="CommentReference"/>
          <w:rFonts w:ascii="Calibri" w:eastAsia="Calibri" w:hAnsi="Calibri" w:cs="Arial"/>
          <w:kern w:val="0"/>
          <w:rtl/>
          <w14:ligatures w14:val="none"/>
        </w:rPr>
        <w:commentReference w:id="15"/>
      </w:r>
      <w:r>
        <w:rPr>
          <w:sz w:val="24"/>
          <w:szCs w:val="24"/>
        </w:rPr>
        <w:t>is an exact model of our MIMO system, this results in a set of decoupled linear control equations – one per each joint. This is derived as follows:</w:t>
      </w:r>
    </w:p>
    <w:p w14:paraId="25EC3236" w14:textId="77777777" w:rsidR="000B7438" w:rsidRDefault="003E31B4" w:rsidP="00EC57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3BF991" wp14:editId="4BE1F728">
            <wp:extent cx="5943600" cy="239946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3963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0101" w14:textId="670363B0" w:rsidR="000B7438" w:rsidRDefault="003E31B4" w:rsidP="00C90484">
      <w:pPr>
        <w:bidi w:val="0"/>
        <w:rPr>
          <w:sz w:val="24"/>
          <w:szCs w:val="24"/>
        </w:rPr>
      </w:pPr>
      <w:r>
        <w:rPr>
          <w:sz w:val="24"/>
          <w:szCs w:val="24"/>
        </w:rPr>
        <w:t>As shown in the scheme, in this case we choose</w:t>
      </w:r>
      <w:r w:rsidR="00C90484">
        <w:rPr>
          <w:sz w:val="24"/>
          <w:szCs w:val="24"/>
        </w:rPr>
        <w:t>:</w:t>
      </w:r>
    </w:p>
    <w:p w14:paraId="7EE676D3" w14:textId="77777777" w:rsidR="0051052F" w:rsidRDefault="003E31B4" w:rsidP="00C230D5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(23)</w:t>
      </w:r>
      <w:r w:rsidRPr="00C90484">
        <w:rPr>
          <w:rFonts w:hint="cs"/>
          <w:b/>
          <w:bCs/>
          <w:sz w:val="24"/>
          <w:szCs w:val="24"/>
        </w:rPr>
        <w:t>τ</w:t>
      </w:r>
      <w:r>
        <w:rPr>
          <w:rFonts w:hint="cs"/>
          <w:sz w:val="24"/>
          <w:szCs w:val="24"/>
        </w:rPr>
        <w:t xml:space="preserve"> = </w:t>
      </w:r>
      <w:r w:rsidRPr="00C90484">
        <w:rPr>
          <w:rFonts w:hint="cs"/>
          <w:b/>
          <w:bCs/>
          <w:sz w:val="24"/>
          <w:szCs w:val="24"/>
        </w:rPr>
        <w:t xml:space="preserve">ατ' + β </w:t>
      </w:r>
    </w:p>
    <w:p w14:paraId="6A697968" w14:textId="77777777" w:rsidR="001844E3" w:rsidRDefault="003E31B4" w:rsidP="001844E3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where τ is the 2</w:t>
      </w:r>
      <w:r w:rsidR="00CA19FF">
        <w:rPr>
          <w:rFonts w:hint="cs"/>
          <w:sz w:val="24"/>
          <w:szCs w:val="24"/>
        </w:rPr>
        <w:t xml:space="preserve">X1 vector of joint torques. We </w:t>
      </w:r>
      <w:proofErr w:type="gramStart"/>
      <w:r w:rsidR="00CA19FF">
        <w:rPr>
          <w:rFonts w:hint="cs"/>
          <w:sz w:val="24"/>
          <w:szCs w:val="24"/>
        </w:rPr>
        <w:t>choose</w:t>
      </w:r>
      <w:proofErr w:type="gramEnd"/>
    </w:p>
    <w:p w14:paraId="6B637541" w14:textId="1A9D7B02" w:rsidR="0013179C" w:rsidRDefault="003E31B4" w:rsidP="0013179C">
      <w:pPr>
        <w:jc w:val="center"/>
        <w:rPr>
          <w:sz w:val="24"/>
          <w:szCs w:val="24"/>
          <w:rtl/>
        </w:rPr>
      </w:pPr>
      <w:r w:rsidRPr="00E74F73">
        <w:rPr>
          <w:rFonts w:hint="cs"/>
          <w:b/>
          <w:bCs/>
          <w:sz w:val="24"/>
          <w:szCs w:val="24"/>
        </w:rPr>
        <w:t>α</w:t>
      </w:r>
      <w:r>
        <w:rPr>
          <w:rFonts w:hint="cs"/>
          <w:sz w:val="24"/>
          <w:szCs w:val="24"/>
        </w:rPr>
        <w:t xml:space="preserve"> = </w:t>
      </w:r>
      <w:r w:rsidRPr="00E74F73">
        <w:rPr>
          <w:rFonts w:hint="cs"/>
          <w:b/>
          <w:bCs/>
          <w:sz w:val="24"/>
          <w:szCs w:val="24"/>
        </w:rPr>
        <w:t>M(</w:t>
      </w:r>
      <m:oMath>
        <m:r>
          <m:rPr>
            <m:sty m:val="b"/>
          </m:rPr>
          <w:rPr>
            <w:rFonts w:ascii="Cambria Math" w:hAnsi="Cambria Math" w:cs="Cambria Math" w:hint="cs"/>
            <w:sz w:val="24"/>
            <w:szCs w:val="24"/>
            <w:rtl/>
          </w:rPr>
          <m:t>θ</m:t>
        </m:r>
      </m:oMath>
      <w:r w:rsidRPr="00E74F73">
        <w:rPr>
          <w:rFonts w:hint="cs"/>
          <w:b/>
          <w:bCs/>
          <w:sz w:val="24"/>
          <w:szCs w:val="24"/>
        </w:rPr>
        <w:t>)</w:t>
      </w:r>
      <w:r>
        <w:rPr>
          <w:rFonts w:hint="cs"/>
          <w:sz w:val="24"/>
          <w:szCs w:val="24"/>
        </w:rPr>
        <w:t>,</w:t>
      </w:r>
    </w:p>
    <w:p w14:paraId="2FB27770" w14:textId="2CF6D09D" w:rsidR="00E74F73" w:rsidRPr="00E74F73" w:rsidRDefault="003E31B4" w:rsidP="00E74F73">
      <w:pPr>
        <w:bidi w:val="0"/>
        <w:jc w:val="center"/>
        <w:rPr>
          <w:sz w:val="24"/>
          <w:szCs w:val="24"/>
        </w:rPr>
      </w:pPr>
      <w:r w:rsidRPr="004956D2">
        <w:rPr>
          <w:rFonts w:hint="cs"/>
          <w:b/>
          <w:bCs/>
          <w:sz w:val="24"/>
          <w:szCs w:val="24"/>
        </w:rPr>
        <w:t>β</w:t>
      </w:r>
      <w:r w:rsidR="003F03A4" w:rsidRPr="004956D2">
        <w:rPr>
          <w:rFonts w:hint="cs"/>
          <w:b/>
          <w:bCs/>
          <w:sz w:val="24"/>
          <w:szCs w:val="24"/>
        </w:rPr>
        <w:t xml:space="preserve"> </w:t>
      </w:r>
      <w:r w:rsidR="004956D2" w:rsidRPr="004956D2">
        <w:rPr>
          <w:sz w:val="24"/>
          <w:szCs w:val="24"/>
        </w:rPr>
        <w:t>=</w:t>
      </w:r>
      <w:r w:rsidR="004956D2" w:rsidRPr="004956D2">
        <w:rPr>
          <w:b/>
          <w:bCs/>
          <w:sz w:val="24"/>
          <w:szCs w:val="24"/>
        </w:rPr>
        <w:t xml:space="preserve"> V</w:t>
      </w:r>
      <w:r w:rsidRPr="004956D2">
        <w:rPr>
          <w:rFonts w:hint="cs"/>
          <w:b/>
          <w:bCs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Cambria Math" w:hint="cs"/>
            <w:sz w:val="24"/>
            <w:szCs w:val="24"/>
            <w:rtl/>
          </w:rPr>
          <m:t>θ</m:t>
        </m:r>
      </m:oMath>
      <w:r w:rsidRPr="004956D2">
        <w:rPr>
          <w:rFonts w:hint="cs"/>
          <w:b/>
          <w:bCs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mbria Math" w:hint="cs"/>
                <w:sz w:val="24"/>
                <w:szCs w:val="24"/>
                <w:rtl/>
              </w:rPr>
              <m:t>θ</m:t>
            </m:r>
          </m:e>
        </m:acc>
        <m:r>
          <m:rPr>
            <m:sty m:val="bi"/>
          </m:rPr>
          <w:rPr>
            <w:rFonts w:ascii="Cambria Math" w:hAnsi="Cambria Math" w:hint="cs"/>
            <w:sz w:val="24"/>
            <w:szCs w:val="24"/>
          </w:rPr>
          <m:t>) + G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 w:hint="cs"/>
                <w:sz w:val="24"/>
                <w:szCs w:val="24"/>
                <w:rtl/>
              </w:rPr>
              <m:t>θ</m:t>
            </m:r>
          </m:e>
        </m:d>
        <m:r>
          <m:rPr>
            <m:sty m:val="bi"/>
          </m:rPr>
          <w:rPr>
            <w:rFonts w:ascii="Cambria Math" w:hAnsi="Cambria Math" w:hint="cs"/>
            <w:sz w:val="24"/>
            <w:szCs w:val="24"/>
          </w:rPr>
          <m:t>+ F(</m:t>
        </m:r>
        <m:r>
          <m:rPr>
            <m:sty m:val="b"/>
          </m:rPr>
          <w:rPr>
            <w:rFonts w:ascii="Cambria Math" w:hAnsi="Cambria Math" w:cs="Cambria Math" w:hint="cs"/>
            <w:sz w:val="24"/>
            <w:szCs w:val="24"/>
            <w:rtl/>
          </w:rPr>
          <m:t>θ</m:t>
        </m:r>
      </m:oMath>
      <w:r w:rsidR="00536D52" w:rsidRPr="009D46D6">
        <w:rPr>
          <w:rFonts w:hint="cs"/>
          <w:b/>
          <w:bCs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mbria Math" w:hint="cs"/>
                <w:sz w:val="24"/>
                <w:szCs w:val="24"/>
                <w:rtl/>
              </w:rPr>
              <m:t>θ</m:t>
            </m:r>
          </m:e>
        </m:acc>
        <m:r>
          <m:rPr>
            <m:sty m:val="bi"/>
          </m:rPr>
          <w:rPr>
            <w:rFonts w:ascii="Cambria Math" w:hAnsi="Cambria Math" w:hint="cs"/>
            <w:sz w:val="24"/>
            <w:szCs w:val="24"/>
          </w:rPr>
          <m:t>)</m:t>
        </m:r>
        <m:r>
          <w:rPr>
            <w:rFonts w:ascii="Cambria Math" w:hAnsi="Cambria Math" w:hint="cs"/>
            <w:sz w:val="24"/>
            <w:szCs w:val="24"/>
          </w:rPr>
          <m:t xml:space="preserve"> (24)</m:t>
        </m:r>
      </m:oMath>
    </w:p>
    <w:p w14:paraId="61961CB9" w14:textId="17C30563" w:rsidR="000B7438" w:rsidRPr="00E74F73" w:rsidRDefault="003E31B4" w:rsidP="00E74F73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Also, as shown in the scheme, the servo law is: </w:t>
      </w:r>
    </w:p>
    <w:p w14:paraId="56D8C471" w14:textId="73EE8FD8" w:rsidR="00936311" w:rsidRPr="00936311" w:rsidRDefault="003E31B4" w:rsidP="00BD0EB5">
      <w:pPr>
        <w:jc w:val="center"/>
        <w:rPr>
          <w:sz w:val="24"/>
          <w:szCs w:val="24"/>
          <w:rtl/>
        </w:rPr>
      </w:pPr>
      <w:r w:rsidRPr="006E0A5F">
        <w:rPr>
          <w:rFonts w:hint="cs"/>
          <w:b/>
          <w:bCs/>
          <w:sz w:val="24"/>
          <w:szCs w:val="24"/>
        </w:rPr>
        <w:t xml:space="preserve">τ' </w:t>
      </w:r>
      <w:r w:rsidRPr="006E0A5F">
        <w:rPr>
          <w:rFonts w:hint="cs"/>
          <w:sz w:val="24"/>
          <w:szCs w:val="24"/>
        </w:rPr>
        <w:t>=</w:t>
      </w:r>
      <w:r w:rsidRPr="006E0A5F">
        <w:rPr>
          <w:rFonts w:hint="cs"/>
          <w:b/>
          <w:bCs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mbria Math" w:hint="cs"/>
                <w:sz w:val="24"/>
                <w:szCs w:val="24"/>
                <w:rtl/>
              </w:rPr>
              <m:t>θ</m:t>
            </m:r>
          </m:e>
        </m:acc>
        <m:r>
          <m:rPr>
            <m:sty m:val="bi"/>
          </m:rPr>
          <w:rPr>
            <w:rFonts w:ascii="Cambria Math" w:hAnsi="Cambria Math" w:hint="cs"/>
            <w:sz w:val="24"/>
            <w:szCs w:val="24"/>
          </w:rPr>
          <m:t>d + Kv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cs"/>
                <w:sz w:val="24"/>
                <w:szCs w:val="24"/>
              </w:rPr>
              <m:t>E</m:t>
            </m:r>
            <m:ctrlPr>
              <w:rPr>
                <w:rFonts w:ascii="Cambria Math" w:hAnsi="Cambria Math" w:hint="cs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cs"/>
                <w:sz w:val="24"/>
                <w:szCs w:val="24"/>
              </w:rPr>
              <m:t>dot</m:t>
            </m:r>
          </m:sub>
        </m:sSub>
        <m:r>
          <m:rPr>
            <m:sty m:val="bi"/>
          </m:rPr>
          <w:rPr>
            <w:rFonts w:ascii="Cambria Math" w:hAnsi="Cambria Math" w:hint="cs"/>
            <w:sz w:val="24"/>
            <w:szCs w:val="24"/>
          </w:rPr>
          <m:t>+ ΚpE</m:t>
        </m:r>
        <m:r>
          <w:rPr>
            <w:rFonts w:ascii="Cambria Math" w:hAnsi="Cambria Math" w:hint="cs"/>
            <w:sz w:val="24"/>
            <w:szCs w:val="24"/>
          </w:rPr>
          <m:t xml:space="preserve">  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cs"/>
                <w:sz w:val="24"/>
                <w:szCs w:val="24"/>
              </w:rPr>
              <m:t>25</m:t>
            </m:r>
          </m:e>
        </m:d>
      </m:oMath>
    </w:p>
    <w:p w14:paraId="67699A56" w14:textId="57BAF954" w:rsidR="006E0A5F" w:rsidRPr="006E0A5F" w:rsidRDefault="006E0A5F" w:rsidP="006E0A5F">
      <w:pPr>
        <w:jc w:val="center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hint="cs"/>
              <w:sz w:val="24"/>
              <w:szCs w:val="24"/>
            </w:rPr>
            <m:t xml:space="preserve">E = </m:t>
          </m:r>
          <m:r>
            <m:rPr>
              <m:sty m:val="b"/>
            </m:rPr>
            <w:rPr>
              <w:rFonts w:ascii="Cambria Math" w:hAnsi="Cambria Math" w:cs="Cambria Math" w:hint="cs"/>
              <w:sz w:val="24"/>
              <w:szCs w:val="24"/>
              <w:rtl/>
            </w:rPr>
            <m:t>θ</m:t>
          </m:r>
          <m:r>
            <m:rPr>
              <m:sty m:val="bi"/>
            </m:rPr>
            <w:rPr>
              <w:rFonts w:ascii="Cambria Math" w:hAnsi="Cambria Math" w:hint="cs"/>
              <w:sz w:val="24"/>
              <w:szCs w:val="24"/>
            </w:rPr>
            <m:t xml:space="preserve">d - </m:t>
          </m:r>
          <m:r>
            <m:rPr>
              <m:sty m:val="b"/>
            </m:rPr>
            <w:rPr>
              <w:rFonts w:ascii="Cambria Math" w:hAnsi="Cambria Math" w:cs="Cambria Math" w:hint="cs"/>
              <w:sz w:val="24"/>
              <w:szCs w:val="24"/>
              <w:rtl/>
            </w:rPr>
            <m:t>θ</m:t>
          </m:r>
          <m:r>
            <w:rPr>
              <w:rFonts w:ascii="Cambria Math" w:hAnsi="Cambria Math" w:hint="cs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cs"/>
                  <w:sz w:val="24"/>
                  <w:szCs w:val="24"/>
                </w:rPr>
                <m:t>26</m:t>
              </m:r>
            </m:e>
          </m:d>
        </m:oMath>
      </m:oMathPara>
    </w:p>
    <w:p w14:paraId="54D0316C" w14:textId="47CE28EF" w:rsidR="00A26D0C" w:rsidRPr="00A26D0C" w:rsidRDefault="00000000" w:rsidP="00BD0EB5">
      <w:pPr>
        <w:jc w:val="center"/>
        <w:rPr>
          <w:sz w:val="24"/>
          <w:szCs w:val="24"/>
          <w:rtl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 w:hint="cs"/>
              <w:sz w:val="24"/>
              <w:szCs w:val="24"/>
            </w:rPr>
            <m:t xml:space="preserve"> 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 w:hint="cs"/>
              <w:sz w:val="24"/>
              <w:szCs w:val="24"/>
            </w:rPr>
            <m:t xml:space="preserve">d - 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θ</m:t>
              </m:r>
            </m:e>
          </m:acc>
          <m:r>
            <w:rPr>
              <w:rFonts w:ascii="Cambria Math" w:hAnsi="Cambria Math" w:hint="cs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cs"/>
                  <w:sz w:val="24"/>
                  <w:szCs w:val="24"/>
                </w:rPr>
                <m:t>27</m:t>
              </m:r>
            </m:e>
          </m:d>
        </m:oMath>
      </m:oMathPara>
    </w:p>
    <w:p w14:paraId="4970F3FB" w14:textId="77777777" w:rsidR="008212E2" w:rsidRDefault="008212E2" w:rsidP="00EA3030">
      <w:pPr>
        <w:jc w:val="right"/>
        <w:rPr>
          <w:noProof/>
          <w:sz w:val="24"/>
          <w:szCs w:val="24"/>
        </w:rPr>
      </w:pPr>
    </w:p>
    <w:p w14:paraId="5204E56F" w14:textId="0DF6A051" w:rsidR="000B7438" w:rsidRDefault="003E31B4" w:rsidP="00EA3030">
      <w:pPr>
        <w:jc w:val="right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t>U</w:t>
      </w:r>
      <w:r>
        <w:rPr>
          <w:noProof/>
          <w:sz w:val="24"/>
          <w:szCs w:val="24"/>
        </w:rPr>
        <w:t>s</w:t>
      </w:r>
      <w:r>
        <w:rPr>
          <w:rFonts w:hint="cs"/>
          <w:noProof/>
          <w:sz w:val="24"/>
          <w:szCs w:val="24"/>
        </w:rPr>
        <w:t>ing (</w:t>
      </w:r>
      <w:r w:rsidR="0005594F">
        <w:rPr>
          <w:rFonts w:hint="cs"/>
          <w:noProof/>
          <w:sz w:val="24"/>
          <w:szCs w:val="24"/>
        </w:rPr>
        <w:t xml:space="preserve">5) and </w:t>
      </w:r>
      <w:r w:rsidR="009E100E">
        <w:rPr>
          <w:rFonts w:hint="cs"/>
          <w:noProof/>
          <w:sz w:val="24"/>
          <w:szCs w:val="24"/>
        </w:rPr>
        <w:t xml:space="preserve">(23) through (26), it is </w:t>
      </w:r>
      <w:r w:rsidR="00FF153F">
        <w:rPr>
          <w:rFonts w:hint="cs"/>
          <w:noProof/>
          <w:sz w:val="24"/>
          <w:szCs w:val="24"/>
        </w:rPr>
        <w:t>possible to show that</w:t>
      </w:r>
      <w:r w:rsidR="00F51F04">
        <w:rPr>
          <w:rFonts w:hint="cs"/>
          <w:noProof/>
          <w:sz w:val="24"/>
          <w:szCs w:val="24"/>
        </w:rPr>
        <w:t xml:space="preserve"> the </w:t>
      </w:r>
      <w:r w:rsidR="001114D2">
        <w:rPr>
          <w:rFonts w:hint="cs"/>
          <w:noProof/>
          <w:sz w:val="24"/>
          <w:szCs w:val="24"/>
        </w:rPr>
        <w:t>closed-loop system is characterized by the error equation</w:t>
      </w:r>
    </w:p>
    <w:p w14:paraId="20E2AE11" w14:textId="51EF2FDA" w:rsidR="00D24D5C" w:rsidRPr="005F197F" w:rsidRDefault="00000000" w:rsidP="005F197F">
      <w:pPr>
        <w:jc w:val="center"/>
        <w:rPr>
          <w:i/>
          <w:noProof/>
          <w:sz w:val="24"/>
          <w:szCs w:val="24"/>
          <w:rtl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hint="cs"/>
              <w:noProof/>
              <w:sz w:val="24"/>
              <w:szCs w:val="24"/>
            </w:rPr>
            <m:t>+ Kv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</m:acc>
          <m:r>
            <m:rPr>
              <m:sty m:val="b"/>
            </m:rPr>
            <w:rPr>
              <w:rFonts w:ascii="Cambria Math" w:hAnsi="Cambria Math" w:hint="cs"/>
              <w:noProof/>
              <w:sz w:val="24"/>
              <w:szCs w:val="24"/>
            </w:rPr>
            <m:t xml:space="preserve"> + KpE</m:t>
          </m:r>
          <m:r>
            <m:rPr>
              <m:sty m:val="p"/>
            </m:rPr>
            <w:rPr>
              <w:rFonts w:ascii="Cambria Math" w:hAnsi="Cambria Math" w:hint="cs"/>
              <w:noProof/>
              <w:sz w:val="24"/>
              <w:szCs w:val="24"/>
            </w:rPr>
            <m:t xml:space="preserve"> = 0 (28)</m:t>
          </m:r>
        </m:oMath>
      </m:oMathPara>
    </w:p>
    <w:p w14:paraId="1FBA5297" w14:textId="5B877D7A" w:rsidR="00697BA2" w:rsidRDefault="003E31B4" w:rsidP="00697BA2">
      <w:pPr>
        <w:jc w:val="right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t xml:space="preserve">Note that this vector equation </w:t>
      </w:r>
      <w:r w:rsidR="0072622C">
        <w:rPr>
          <w:rFonts w:hint="cs"/>
          <w:noProof/>
          <w:sz w:val="24"/>
          <w:szCs w:val="24"/>
        </w:rPr>
        <w:t>is decoupled</w:t>
      </w:r>
      <w:r w:rsidR="00113116">
        <w:rPr>
          <w:noProof/>
          <w:sz w:val="24"/>
          <w:szCs w:val="24"/>
        </w:rPr>
        <w:t xml:space="preserve"> in the case that</w:t>
      </w:r>
      <w:r w:rsidR="0072622C">
        <w:rPr>
          <w:rFonts w:hint="cs"/>
          <w:noProof/>
          <w:sz w:val="24"/>
          <w:szCs w:val="24"/>
        </w:rPr>
        <w:t xml:space="preserve"> the matrices Kv and Kp are</w:t>
      </w:r>
      <w:r w:rsidR="00113116">
        <w:rPr>
          <w:noProof/>
          <w:sz w:val="24"/>
          <w:szCs w:val="24"/>
        </w:rPr>
        <w:t xml:space="preserve"> chosen to be</w:t>
      </w:r>
      <w:r w:rsidR="0072622C">
        <w:rPr>
          <w:rFonts w:hint="cs"/>
          <w:noProof/>
          <w:sz w:val="24"/>
          <w:szCs w:val="24"/>
        </w:rPr>
        <w:t xml:space="preserve"> diagonal, so that </w:t>
      </w:r>
      <w:r w:rsidR="001E14D5">
        <w:rPr>
          <w:rFonts w:hint="cs"/>
          <w:noProof/>
          <w:sz w:val="24"/>
          <w:szCs w:val="24"/>
        </w:rPr>
        <w:t>(2</w:t>
      </w:r>
      <w:r w:rsidR="00A26D0C">
        <w:rPr>
          <w:rFonts w:hint="cs"/>
          <w:noProof/>
          <w:sz w:val="24"/>
          <w:szCs w:val="24"/>
        </w:rPr>
        <w:t>8</w:t>
      </w:r>
      <w:r w:rsidR="001E14D5">
        <w:rPr>
          <w:rFonts w:hint="cs"/>
          <w:noProof/>
          <w:sz w:val="24"/>
          <w:szCs w:val="24"/>
        </w:rPr>
        <w:t xml:space="preserve">) </w:t>
      </w:r>
      <w:r w:rsidR="00427745">
        <w:rPr>
          <w:rFonts w:hint="cs"/>
          <w:noProof/>
          <w:sz w:val="24"/>
          <w:szCs w:val="24"/>
        </w:rPr>
        <w:t>could just as well be wr</w:t>
      </w:r>
      <w:r w:rsidR="00AA656E">
        <w:rPr>
          <w:rFonts w:hint="cs"/>
          <w:noProof/>
          <w:sz w:val="24"/>
          <w:szCs w:val="24"/>
        </w:rPr>
        <w:t xml:space="preserve">itten on a joint-by-joint basis as </w:t>
      </w:r>
    </w:p>
    <w:p w14:paraId="31497B8A" w14:textId="0D80292C" w:rsidR="006F271D" w:rsidRPr="00697BA2" w:rsidRDefault="00000000" w:rsidP="00697BA2">
      <w:pPr>
        <w:bidi w:val="0"/>
        <w:jc w:val="center"/>
        <w:rPr>
          <w:noProof/>
          <w:sz w:val="24"/>
          <w:szCs w:val="24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e</m:t>
            </m:r>
          </m:e>
        </m:acc>
      </m:oMath>
      <w:r w:rsidR="003E31B4" w:rsidRPr="00697BA2">
        <w:rPr>
          <w:rFonts w:hint="cs"/>
          <w:noProof/>
          <w:sz w:val="24"/>
          <w:szCs w:val="24"/>
          <w:vertAlign w:val="subscript"/>
        </w:rPr>
        <w:t>i</w:t>
      </w:r>
      <w:r w:rsidR="003E31B4" w:rsidRPr="00697BA2">
        <w:rPr>
          <w:rFonts w:hint="cs"/>
          <w:noProof/>
          <w:sz w:val="24"/>
          <w:szCs w:val="24"/>
        </w:rPr>
        <w:t xml:space="preserve"> + k</w:t>
      </w:r>
      <w:r w:rsidR="003E31B4" w:rsidRPr="00697BA2">
        <w:rPr>
          <w:rFonts w:hint="cs"/>
          <w:noProof/>
          <w:sz w:val="24"/>
          <w:szCs w:val="24"/>
          <w:vertAlign w:val="subscript"/>
        </w:rPr>
        <w:t>vi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e</m:t>
            </m:r>
          </m:e>
        </m:acc>
      </m:oMath>
      <w:r w:rsidR="003E31B4" w:rsidRPr="00697BA2">
        <w:rPr>
          <w:rFonts w:hint="cs"/>
          <w:noProof/>
          <w:sz w:val="24"/>
          <w:szCs w:val="24"/>
        </w:rPr>
        <w:t xml:space="preserve"> + k</w:t>
      </w:r>
      <w:r w:rsidR="003E31B4" w:rsidRPr="00697BA2">
        <w:rPr>
          <w:rFonts w:hint="cs"/>
          <w:noProof/>
          <w:sz w:val="24"/>
          <w:szCs w:val="24"/>
          <w:vertAlign w:val="subscript"/>
        </w:rPr>
        <w:t>pi</w:t>
      </w:r>
      <w:r w:rsidR="003E31B4" w:rsidRPr="00697BA2">
        <w:rPr>
          <w:rFonts w:hint="cs"/>
          <w:noProof/>
          <w:sz w:val="24"/>
          <w:szCs w:val="24"/>
        </w:rPr>
        <w:t xml:space="preserve">e </w:t>
      </w:r>
      <w:r w:rsidR="00A20AB8" w:rsidRPr="00697BA2">
        <w:rPr>
          <w:rFonts w:hint="cs"/>
          <w:noProof/>
          <w:sz w:val="24"/>
          <w:szCs w:val="24"/>
        </w:rPr>
        <w:t>= 0 (2</w:t>
      </w:r>
      <w:r w:rsidR="00A26D0C" w:rsidRPr="00697BA2">
        <w:rPr>
          <w:rFonts w:hint="cs"/>
          <w:noProof/>
          <w:sz w:val="24"/>
          <w:szCs w:val="24"/>
        </w:rPr>
        <w:t>9</w:t>
      </w:r>
      <w:r w:rsidR="00A20AB8" w:rsidRPr="00697BA2">
        <w:rPr>
          <w:rFonts w:hint="cs"/>
          <w:noProof/>
          <w:sz w:val="24"/>
          <w:szCs w:val="24"/>
        </w:rPr>
        <w:t>)</w:t>
      </w:r>
    </w:p>
    <w:p w14:paraId="6B152FDA" w14:textId="77777777" w:rsidR="00A20AB8" w:rsidRDefault="003E31B4" w:rsidP="00A20AB8">
      <w:pPr>
        <w:jc w:val="right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t>The ideal performance</w:t>
      </w:r>
      <w:r w:rsidR="00710EB2">
        <w:rPr>
          <w:rFonts w:hint="cs"/>
          <w:noProof/>
          <w:sz w:val="24"/>
          <w:szCs w:val="24"/>
        </w:rPr>
        <w:t xml:space="preserve"> represented by (2</w:t>
      </w:r>
      <w:r w:rsidR="00A26D0C">
        <w:rPr>
          <w:rFonts w:hint="cs"/>
          <w:noProof/>
          <w:sz w:val="24"/>
          <w:szCs w:val="24"/>
        </w:rPr>
        <w:t>8</w:t>
      </w:r>
      <w:r w:rsidR="00710EB2">
        <w:rPr>
          <w:rFonts w:hint="cs"/>
          <w:noProof/>
          <w:sz w:val="24"/>
          <w:szCs w:val="24"/>
        </w:rPr>
        <w:t>) is unattainable in practice, for many reasons, the most important two being</w:t>
      </w:r>
      <w:r w:rsidR="00FD2B9A">
        <w:rPr>
          <w:rFonts w:hint="cs"/>
          <w:noProof/>
          <w:sz w:val="24"/>
          <w:szCs w:val="24"/>
        </w:rPr>
        <w:t>:</w:t>
      </w:r>
    </w:p>
    <w:p w14:paraId="26D9AC6B" w14:textId="77777777" w:rsidR="00FD2B9A" w:rsidRDefault="003E31B4" w:rsidP="0095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 w:hint="cs"/>
          <w:noProof/>
          <w:kern w:val="2"/>
          <w:sz w:val="24"/>
          <w:szCs w:val="24"/>
          <w14:ligatures w14:val="standardContextual"/>
        </w:rPr>
        <w:t>The discrete nature of a digital computer implementation, as opposed to the ideal cont</w:t>
      </w:r>
      <w:r w:rsidR="0045747C">
        <w:rPr>
          <w:rFonts w:eastAsiaTheme="minorEastAsia" w:hint="cs"/>
          <w:noProof/>
          <w:kern w:val="2"/>
          <w:sz w:val="24"/>
          <w:szCs w:val="24"/>
          <w14:ligatures w14:val="standardContextual"/>
        </w:rPr>
        <w:t xml:space="preserve">inuous time control law implied by </w:t>
      </w:r>
      <w:r w:rsidR="009A27C8">
        <w:rPr>
          <w:rFonts w:hint="cs"/>
          <w:sz w:val="24"/>
          <w:szCs w:val="24"/>
        </w:rPr>
        <w:t>(24) and (25).</w:t>
      </w:r>
    </w:p>
    <w:p w14:paraId="07B83FD8" w14:textId="77777777" w:rsidR="009A27C8" w:rsidRDefault="003E31B4" w:rsidP="0095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 xml:space="preserve">Inaccuracy in the </w:t>
      </w:r>
      <w:r w:rsidR="00B06694">
        <w:rPr>
          <w:rFonts w:hint="cs"/>
          <w:sz w:val="24"/>
          <w:szCs w:val="24"/>
        </w:rPr>
        <w:t>manipulator model (needed to compute (24)).</w:t>
      </w:r>
    </w:p>
    <w:p w14:paraId="41FADCD2" w14:textId="469CDDBE" w:rsidR="000B7438" w:rsidRDefault="000B7438">
      <w:pPr>
        <w:bidi w:val="0"/>
        <w:rPr>
          <w:sz w:val="24"/>
          <w:szCs w:val="24"/>
        </w:rPr>
        <w:pPrChange w:id="18" w:author="עדן אטליס" w:date="2023-09-19T16:55:00Z">
          <w:pPr/>
        </w:pPrChange>
      </w:pPr>
    </w:p>
    <w:p w14:paraId="76DAD0D5" w14:textId="6FC93B13" w:rsidR="00954CC2" w:rsidRDefault="004B30B1" w:rsidP="004B30B1">
      <w:pPr>
        <w:bidi w:val="0"/>
        <w:rPr>
          <w:ins w:id="19" w:author="עדן אטליס" w:date="2023-09-19T16:56:00Z"/>
          <w:rFonts w:asciiTheme="majorBidi" w:hAnsiTheme="majorBidi" w:cstheme="majorBidi"/>
          <w:b/>
          <w:bCs/>
          <w:sz w:val="28"/>
          <w:szCs w:val="28"/>
        </w:rPr>
      </w:pPr>
      <w:ins w:id="20" w:author="עדן אטליס" w:date="2023-09-19T16:55:00Z">
        <w:r>
          <w:rPr>
            <w:rFonts w:asciiTheme="majorBidi" w:hAnsiTheme="majorBidi" w:cstheme="majorBidi"/>
            <w:b/>
            <w:bCs/>
            <w:sz w:val="28"/>
            <w:szCs w:val="28"/>
          </w:rPr>
          <w:t xml:space="preserve">The difference between </w:t>
        </w:r>
      </w:ins>
      <w:ins w:id="21" w:author="עדן אטליס" w:date="2023-09-19T16:56:00Z">
        <w:r w:rsidR="006D149B">
          <w:rPr>
            <w:rFonts w:asciiTheme="majorBidi" w:hAnsiTheme="majorBidi" w:cstheme="majorBidi"/>
            <w:b/>
            <w:bCs/>
            <w:sz w:val="28"/>
            <w:szCs w:val="28"/>
          </w:rPr>
          <w:t>the arm simulation and the controller model</w:t>
        </w:r>
      </w:ins>
    </w:p>
    <w:p w14:paraId="68E4B689" w14:textId="0819E340" w:rsidR="006D149B" w:rsidRPr="006D149B" w:rsidRDefault="0035188E">
      <w:pPr>
        <w:bidi w:val="0"/>
        <w:rPr>
          <w:rFonts w:asciiTheme="majorBidi" w:hAnsiTheme="majorBidi" w:cstheme="majorBidi"/>
          <w:sz w:val="24"/>
          <w:szCs w:val="24"/>
          <w:rPrChange w:id="22" w:author="עדן אטליס" w:date="2023-09-19T16:56:00Z">
            <w:rPr>
              <w:sz w:val="24"/>
              <w:szCs w:val="24"/>
            </w:rPr>
          </w:rPrChange>
        </w:rPr>
        <w:pPrChange w:id="23" w:author="עדן אטליס" w:date="2023-09-19T16:56:00Z">
          <w:pPr/>
        </w:pPrChange>
      </w:pPr>
      <w:ins w:id="24" w:author="עדן אטליס" w:date="2023-09-19T16:56:00Z">
        <w:r>
          <w:rPr>
            <w:rFonts w:asciiTheme="majorBidi" w:hAnsiTheme="majorBidi" w:cstheme="majorBidi"/>
            <w:sz w:val="24"/>
            <w:szCs w:val="24"/>
          </w:rPr>
          <w:t xml:space="preserve">In the arm simulation we </w:t>
        </w:r>
      </w:ins>
      <w:ins w:id="25" w:author="עדן אטליס" w:date="2023-09-19T17:01:00Z">
        <w:r w:rsidR="00F22EF3">
          <w:rPr>
            <w:rFonts w:asciiTheme="majorBidi" w:hAnsiTheme="majorBidi" w:cstheme="majorBidi"/>
            <w:sz w:val="24"/>
            <w:szCs w:val="24"/>
          </w:rPr>
          <w:t>consider</w:t>
        </w:r>
      </w:ins>
      <w:ins w:id="26" w:author="עדן אטליס" w:date="2023-09-19T16:56:00Z">
        <w:r>
          <w:rPr>
            <w:rFonts w:asciiTheme="majorBidi" w:hAnsiTheme="majorBidi" w:cstheme="majorBidi"/>
            <w:sz w:val="24"/>
            <w:szCs w:val="24"/>
          </w:rPr>
          <w:t xml:space="preserve"> the load m</w:t>
        </w:r>
      </w:ins>
      <w:ins w:id="27" w:author="עדן אטליס" w:date="2023-09-19T16:57:00Z">
        <w:r>
          <w:rPr>
            <w:rFonts w:asciiTheme="majorBidi" w:hAnsiTheme="majorBidi" w:cstheme="majorBidi"/>
            <w:sz w:val="24"/>
            <w:szCs w:val="24"/>
          </w:rPr>
          <w:t xml:space="preserve">ass which </w:t>
        </w:r>
        <w:r w:rsidR="00B41FB2">
          <w:rPr>
            <w:rFonts w:asciiTheme="majorBidi" w:hAnsiTheme="majorBidi" w:cstheme="majorBidi"/>
            <w:sz w:val="24"/>
            <w:szCs w:val="24"/>
          </w:rPr>
          <w:t xml:space="preserve">means this simulation represents accurately </w:t>
        </w:r>
        <w:r w:rsidR="00AB24B1">
          <w:rPr>
            <w:rFonts w:asciiTheme="majorBidi" w:hAnsiTheme="majorBidi" w:cstheme="majorBidi"/>
            <w:sz w:val="24"/>
            <w:szCs w:val="24"/>
          </w:rPr>
          <w:t>the physical problem presented here</w:t>
        </w:r>
      </w:ins>
      <w:ins w:id="28" w:author="עדן אטליס" w:date="2023-09-19T16:58:00Z">
        <w:r w:rsidR="00AB24B1">
          <w:rPr>
            <w:rFonts w:asciiTheme="majorBidi" w:hAnsiTheme="majorBidi" w:cstheme="majorBidi"/>
            <w:sz w:val="24"/>
            <w:szCs w:val="24"/>
          </w:rPr>
          <w:t xml:space="preserve">. However, </w:t>
        </w:r>
        <w:r w:rsidR="007B2981">
          <w:rPr>
            <w:rFonts w:asciiTheme="majorBidi" w:hAnsiTheme="majorBidi" w:cstheme="majorBidi"/>
            <w:sz w:val="24"/>
            <w:szCs w:val="24"/>
          </w:rPr>
          <w:t xml:space="preserve">in the controller model we neglect </w:t>
        </w:r>
        <w:r w:rsidR="00BC6F68">
          <w:rPr>
            <w:rFonts w:asciiTheme="majorBidi" w:hAnsiTheme="majorBidi" w:cstheme="majorBidi"/>
            <w:sz w:val="24"/>
            <w:szCs w:val="24"/>
          </w:rPr>
          <w:t xml:space="preserve">the mass of the load </w:t>
        </w:r>
      </w:ins>
      <w:ins w:id="29" w:author="עדן אטליס" w:date="2023-09-19T17:01:00Z">
        <w:r w:rsidR="0066050A">
          <w:rPr>
            <w:rFonts w:asciiTheme="majorBidi" w:hAnsiTheme="majorBidi" w:cstheme="majorBidi"/>
            <w:sz w:val="24"/>
            <w:szCs w:val="24"/>
          </w:rPr>
          <w:t>to</w:t>
        </w:r>
      </w:ins>
      <w:ins w:id="30" w:author="עדן אטליס" w:date="2023-09-19T16:59:00Z">
        <w:r w:rsidR="00BC6F68">
          <w:rPr>
            <w:rFonts w:asciiTheme="majorBidi" w:hAnsiTheme="majorBidi" w:cstheme="majorBidi"/>
            <w:sz w:val="24"/>
            <w:szCs w:val="24"/>
          </w:rPr>
          <w:t xml:space="preserve"> get a simplified representation of the system's dynamics </w:t>
        </w:r>
        <w:r w:rsidR="00AF591D">
          <w:rPr>
            <w:rFonts w:asciiTheme="majorBidi" w:hAnsiTheme="majorBidi" w:cstheme="majorBidi"/>
            <w:sz w:val="24"/>
            <w:szCs w:val="24"/>
          </w:rPr>
          <w:t xml:space="preserve">while </w:t>
        </w:r>
      </w:ins>
      <w:ins w:id="31" w:author="עדן אטליס" w:date="2023-09-19T17:00:00Z">
        <w:r w:rsidR="00AF591D">
          <w:rPr>
            <w:rFonts w:asciiTheme="majorBidi" w:hAnsiTheme="majorBidi" w:cstheme="majorBidi"/>
            <w:sz w:val="24"/>
            <w:szCs w:val="24"/>
          </w:rPr>
          <w:t xml:space="preserve">formulating control laws. </w:t>
        </w:r>
      </w:ins>
    </w:p>
    <w:p w14:paraId="66F914C3" w14:textId="77777777" w:rsidR="00A44631" w:rsidRPr="007B54D5" w:rsidRDefault="00A44631" w:rsidP="00A44631">
      <w:pPr>
        <w:bidi w:val="0"/>
        <w:rPr>
          <w:b/>
          <w:bCs/>
          <w:rtl/>
        </w:rPr>
      </w:pPr>
      <w:r w:rsidRPr="007B54D5">
        <w:rPr>
          <w:rFonts w:hint="cs"/>
          <w:b/>
          <w:bCs/>
        </w:rPr>
        <w:t>References</w:t>
      </w:r>
    </w:p>
    <w:p w14:paraId="7C9E5C38" w14:textId="77777777" w:rsidR="00A44631" w:rsidRDefault="00A44631" w:rsidP="00A4463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>
        <w:rPr>
          <w:rFonts w:hint="cs"/>
        </w:rPr>
        <w:t xml:space="preserve">[1] </w:t>
      </w:r>
      <w:r>
        <w:rPr>
          <w:rFonts w:ascii="inherit" w:hAnsi="inherit"/>
          <w:color w:val="444444"/>
          <w:sz w:val="21"/>
          <w:szCs w:val="21"/>
        </w:rPr>
        <w:t>John J. Craig</w:t>
      </w:r>
      <w:r>
        <w:rPr>
          <w:rFonts w:hint="cs"/>
        </w:rPr>
        <w:t xml:space="preserve">. </w:t>
      </w:r>
      <w:r>
        <w:rPr>
          <w:rFonts w:ascii="inherit" w:hAnsi="inherit"/>
          <w:color w:val="444444"/>
          <w:sz w:val="21"/>
          <w:szCs w:val="21"/>
        </w:rPr>
        <w:t>Introduction to Robotics</w:t>
      </w:r>
      <w:r>
        <w:rPr>
          <w:rFonts w:ascii="inherit" w:hAnsi="inherit" w:hint="cs"/>
          <w:color w:val="444444"/>
          <w:sz w:val="21"/>
          <w:szCs w:val="21"/>
        </w:rPr>
        <w:t xml:space="preserve"> </w:t>
      </w:r>
      <w:r>
        <w:rPr>
          <w:rFonts w:ascii="inherit" w:hAnsi="inherit"/>
          <w:color w:val="444444"/>
          <w:sz w:val="21"/>
          <w:szCs w:val="21"/>
        </w:rPr>
        <w:t>Mechanics and Control</w:t>
      </w:r>
      <w:r>
        <w:rPr>
          <w:rFonts w:ascii="inherit" w:hAnsi="inherit" w:hint="cs"/>
          <w:color w:val="444444"/>
          <w:sz w:val="21"/>
          <w:szCs w:val="21"/>
        </w:rPr>
        <w:t xml:space="preserve">. </w:t>
      </w:r>
      <w:r w:rsidRPr="00D83DE0">
        <w:rPr>
          <w:rFonts w:ascii="inherit" w:hAnsi="inherit"/>
          <w:color w:val="444444"/>
          <w:sz w:val="21"/>
          <w:szCs w:val="21"/>
        </w:rPr>
        <w:t>Third Edition</w:t>
      </w:r>
      <w:r>
        <w:rPr>
          <w:rFonts w:hint="cs"/>
        </w:rPr>
        <w:t>. New Jersey,</w:t>
      </w:r>
      <w:r w:rsidRPr="005A7631">
        <w:rPr>
          <w:rFonts w:ascii="inherit" w:hAnsi="inherit"/>
          <w:color w:val="444444"/>
          <w:sz w:val="21"/>
          <w:szCs w:val="21"/>
        </w:rPr>
        <w:t xml:space="preserve"> </w:t>
      </w:r>
      <w:r>
        <w:rPr>
          <w:rFonts w:ascii="inherit" w:hAnsi="inherit"/>
          <w:color w:val="444444"/>
          <w:sz w:val="21"/>
          <w:szCs w:val="21"/>
        </w:rPr>
        <w:t>Pearson Education International</w:t>
      </w:r>
      <w:r>
        <w:rPr>
          <w:rFonts w:hint="cs"/>
          <w:rtl/>
        </w:rPr>
        <w:t xml:space="preserve"> ,</w:t>
      </w:r>
      <w:r>
        <w:rPr>
          <w:rFonts w:hint="cs"/>
        </w:rPr>
        <w:t xml:space="preserve"> 2005. </w:t>
      </w:r>
    </w:p>
    <w:p w14:paraId="2B503E23" w14:textId="77777777" w:rsidR="007B7697" w:rsidRDefault="007B7697" w:rsidP="00A4463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2CE7EAEA" w14:textId="77777777" w:rsidR="007B7697" w:rsidRPr="007B7697" w:rsidRDefault="007B7697" w:rsidP="00A4463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rPrChange w:id="32" w:author="Amiram Moshaiov" w:date="2023-09-19T15:29:00Z">
            <w:rPr/>
          </w:rPrChange>
        </w:rPr>
      </w:pPr>
    </w:p>
    <w:p w14:paraId="708F16FB" w14:textId="6D6C4C1A" w:rsidR="007B7697" w:rsidRPr="00CA2F81" w:rsidRDefault="007B76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8"/>
          <w:szCs w:val="28"/>
          <w:rPrChange w:id="33" w:author="Amiram Moshaiov" w:date="2023-09-19T15:33:00Z">
            <w:rPr/>
          </w:rPrChange>
        </w:rPr>
        <w:pPrChange w:id="34" w:author="Amiram Moshaiov" w:date="2023-09-19T15:29:00Z">
          <w:pPr>
            <w:pStyle w:val="NormalWeb"/>
            <w:shd w:val="clear" w:color="auto" w:fill="FFFFFF"/>
            <w:spacing w:before="0" w:beforeAutospacing="0" w:after="0" w:afterAutospacing="0"/>
            <w:ind w:left="720"/>
            <w:textAlignment w:val="baseline"/>
          </w:pPr>
        </w:pPrChange>
      </w:pPr>
      <w:r w:rsidRPr="00CA2F81">
        <w:rPr>
          <w:b/>
          <w:bCs/>
          <w:sz w:val="28"/>
          <w:szCs w:val="28"/>
          <w:rPrChange w:id="35" w:author="Amiram Moshaiov" w:date="2023-09-19T15:33:00Z">
            <w:rPr/>
          </w:rPrChange>
        </w:rPr>
        <w:t>Simulating a  Non-</w:t>
      </w:r>
      <w:r w:rsidR="00CA2F81" w:rsidRPr="00CA2F81">
        <w:rPr>
          <w:b/>
          <w:bCs/>
          <w:sz w:val="28"/>
          <w:szCs w:val="28"/>
          <w:rPrChange w:id="36" w:author="Amiram Moshaiov" w:date="2023-09-19T15:33:00Z">
            <w:rPr>
              <w:b/>
              <w:bCs/>
            </w:rPr>
          </w:rPrChange>
        </w:rPr>
        <w:t>T</w:t>
      </w:r>
      <w:r w:rsidRPr="00CA2F81">
        <w:rPr>
          <w:b/>
          <w:bCs/>
          <w:sz w:val="28"/>
          <w:szCs w:val="28"/>
          <w:rPrChange w:id="37" w:author="Amiram Moshaiov" w:date="2023-09-19T15:33:00Z">
            <w:rPr/>
          </w:rPrChange>
        </w:rPr>
        <w:t>heoretical Case</w:t>
      </w:r>
    </w:p>
    <w:p w14:paraId="0AD132CD" w14:textId="77777777" w:rsidR="007B7697" w:rsidDel="000E766F" w:rsidRDefault="007B7697" w:rsidP="00A4463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del w:id="38" w:author="עדן אטליס" w:date="2024-04-13T16:54:00Z" w16du:dateUtc="2024-04-13T13:54:00Z"/>
        </w:rPr>
      </w:pPr>
    </w:p>
    <w:p w14:paraId="05C56301" w14:textId="77777777" w:rsidR="007B7697" w:rsidRDefault="007B7697" w:rsidP="000E766F">
      <w:pPr>
        <w:pStyle w:val="NormalWeb"/>
        <w:shd w:val="clear" w:color="auto" w:fill="FFFFFF"/>
        <w:spacing w:before="0" w:beforeAutospacing="0" w:after="0" w:afterAutospacing="0"/>
        <w:textAlignment w:val="baseline"/>
        <w:pPrChange w:id="39" w:author="עדן אטליס" w:date="2024-04-13T16:54:00Z" w16du:dateUtc="2024-04-13T13:54:00Z">
          <w:pPr>
            <w:pStyle w:val="NormalWeb"/>
            <w:shd w:val="clear" w:color="auto" w:fill="FFFFFF"/>
            <w:spacing w:before="0" w:beforeAutospacing="0" w:after="0" w:afterAutospacing="0"/>
            <w:ind w:left="720"/>
            <w:textAlignment w:val="baseline"/>
          </w:pPr>
        </w:pPrChange>
      </w:pPr>
    </w:p>
    <w:p w14:paraId="672A1DBF" w14:textId="00BCA2CB" w:rsidR="007B7697" w:rsidRDefault="007B7697" w:rsidP="007B769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/>
          <w:color w:val="444444"/>
          <w:sz w:val="21"/>
          <w:szCs w:val="21"/>
        </w:rPr>
      </w:pPr>
      <w:commentRangeStart w:id="40"/>
      <w:r>
        <w:rPr>
          <w:rFonts w:ascii="inherit" w:hAnsi="inherit"/>
          <w:color w:val="444444"/>
          <w:sz w:val="21"/>
          <w:szCs w:val="21"/>
        </w:rPr>
        <w:t>In our case we will use a model for the actual arm with a non-linear viscous friction model and an assumed linear model for the model-based control. This means that the derivation of the theoretical case is no longer valid.</w:t>
      </w:r>
      <w:commentRangeEnd w:id="40"/>
      <w:r w:rsidR="006C2CFE">
        <w:rPr>
          <w:rStyle w:val="CommentReference"/>
          <w:rFonts w:ascii="Calibri" w:eastAsia="Calibri" w:hAnsi="Calibri" w:cs="Arial"/>
        </w:rPr>
        <w:commentReference w:id="40"/>
      </w:r>
    </w:p>
    <w:p w14:paraId="54F1DB29" w14:textId="77777777" w:rsidR="007B7697" w:rsidRDefault="007B7697" w:rsidP="007B769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/>
          <w:color w:val="444444"/>
          <w:sz w:val="21"/>
          <w:szCs w:val="21"/>
        </w:rPr>
      </w:pPr>
    </w:p>
    <w:p w14:paraId="4CDF7E18" w14:textId="0A7566B5" w:rsidR="007B7697" w:rsidRPr="004A52F4" w:rsidRDefault="007B7697" w:rsidP="007B769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/>
          <w:color w:val="444444"/>
          <w:sz w:val="21"/>
          <w:szCs w:val="21"/>
          <w:rtl/>
        </w:rPr>
      </w:pPr>
      <w:r>
        <w:rPr>
          <w:rFonts w:ascii="inherit" w:hAnsi="inherit"/>
          <w:color w:val="444444"/>
          <w:sz w:val="21"/>
          <w:szCs w:val="21"/>
        </w:rPr>
        <w:t xml:space="preserve"> </w:t>
      </w:r>
    </w:p>
    <w:p w14:paraId="4FF6319D" w14:textId="77777777" w:rsidR="000B7438" w:rsidRPr="00D22B2B" w:rsidRDefault="000B7438" w:rsidP="00D22B2B">
      <w:pPr>
        <w:rPr>
          <w:b/>
          <w:bCs/>
          <w:sz w:val="32"/>
          <w:szCs w:val="32"/>
          <w:highlight w:val="yellow"/>
          <w:u w:val="single"/>
        </w:rPr>
      </w:pPr>
    </w:p>
    <w:p w14:paraId="32DA3F42" w14:textId="77777777" w:rsidR="000B7438" w:rsidRDefault="000B7438" w:rsidP="00EC570F">
      <w:pPr>
        <w:rPr>
          <w:sz w:val="24"/>
          <w:szCs w:val="24"/>
        </w:rPr>
      </w:pPr>
    </w:p>
    <w:p w14:paraId="79B99E0A" w14:textId="77777777" w:rsidR="003C6D87" w:rsidRDefault="003C6D87" w:rsidP="003C6D87">
      <w:pPr>
        <w:jc w:val="right"/>
        <w:rPr>
          <w:sz w:val="36"/>
          <w:szCs w:val="36"/>
        </w:rPr>
      </w:pPr>
    </w:p>
    <w:p w14:paraId="60F0E862" w14:textId="77777777" w:rsidR="003C6D87" w:rsidRDefault="003C6D87" w:rsidP="003C6D87">
      <w:pPr>
        <w:jc w:val="right"/>
        <w:rPr>
          <w:b/>
          <w:bCs/>
          <w:sz w:val="36"/>
          <w:szCs w:val="36"/>
        </w:rPr>
      </w:pPr>
    </w:p>
    <w:p w14:paraId="150FD018" w14:textId="77777777" w:rsidR="003C6D87" w:rsidRDefault="003C6D87" w:rsidP="003C6D87">
      <w:pPr>
        <w:jc w:val="right"/>
        <w:rPr>
          <w:noProof/>
          <w:sz w:val="24"/>
          <w:szCs w:val="24"/>
        </w:rPr>
      </w:pPr>
    </w:p>
    <w:p w14:paraId="1AAEF00E" w14:textId="77777777" w:rsidR="003C6D87" w:rsidRDefault="003C6D87" w:rsidP="003C6D87">
      <w:pPr>
        <w:jc w:val="right"/>
      </w:pPr>
    </w:p>
    <w:sectPr w:rsidR="003C6D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0" w:author="Amiram Moshaiov" w:date="2023-08-30T20:15:00Z" w:initials="AM">
    <w:p w14:paraId="243E66CC" w14:textId="77777777" w:rsidR="0006116E" w:rsidRDefault="0006116E" w:rsidP="0006116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מציע</w:t>
      </w:r>
      <w:r>
        <w:rPr>
          <w:rtl/>
        </w:rPr>
        <w:t xml:space="preserve"> שתרשמי בחזקה תוך שימוש בפרמטר ותכתבי שהפרמטר שווה אחד כלומר מודל לינארי בחלק הבקרה המבוסס מודל אבל הפרמטר יהיה שונה מאחד בסימולטור של המערכת עצמה</w:t>
      </w:r>
    </w:p>
  </w:comment>
  <w:comment w:id="15" w:author="Amiram Moshaiov" w:date="2023-09-19T15:13:00Z" w:initials="AM">
    <w:p w14:paraId="6D15BEFE" w14:textId="77777777" w:rsidR="00113116" w:rsidRDefault="00113116" w:rsidP="00AC030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נראה</w:t>
      </w:r>
      <w:r>
        <w:rPr>
          <w:rtl/>
        </w:rPr>
        <w:t xml:space="preserve"> טעות </w:t>
      </w:r>
    </w:p>
  </w:comment>
  <w:comment w:id="40" w:author="Amiram Moshaiov" w:date="2023-09-19T15:34:00Z" w:initials="AM">
    <w:p w14:paraId="067D090C" w14:textId="77777777" w:rsidR="006C2CFE" w:rsidRDefault="006C2CFE" w:rsidP="0095202B">
      <w:pPr>
        <w:pStyle w:val="CommentText"/>
      </w:pPr>
      <w:r>
        <w:rPr>
          <w:rStyle w:val="CommentReference"/>
        </w:rPr>
        <w:annotationRef/>
      </w:r>
      <w:r>
        <w:t>Please read in craig about such a case in which the model is not accurate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3E66CC" w15:done="1"/>
  <w15:commentEx w15:paraId="6D15BEFE" w15:done="1"/>
  <w15:commentEx w15:paraId="067D090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B43921" w16cex:dateUtc="2023-09-19T12:13:00Z"/>
  <w16cex:commentExtensible w16cex:durableId="28B43E23" w16cex:dateUtc="2023-09-19T1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3E66CC" w16cid:durableId="28AC621F"/>
  <w16cid:commentId w16cid:paraId="6D15BEFE" w16cid:durableId="28B43921"/>
  <w16cid:commentId w16cid:paraId="067D090C" w16cid:durableId="28B43E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F774C"/>
    <w:multiLevelType w:val="hybridMultilevel"/>
    <w:tmpl w:val="114A9092"/>
    <w:lvl w:ilvl="0" w:tplc="C420B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48F5E" w:tentative="1">
      <w:start w:val="1"/>
      <w:numFmt w:val="lowerLetter"/>
      <w:lvlText w:val="%2."/>
      <w:lvlJc w:val="left"/>
      <w:pPr>
        <w:ind w:left="1440" w:hanging="360"/>
      </w:pPr>
    </w:lvl>
    <w:lvl w:ilvl="2" w:tplc="85E6634C" w:tentative="1">
      <w:start w:val="1"/>
      <w:numFmt w:val="lowerRoman"/>
      <w:lvlText w:val="%3."/>
      <w:lvlJc w:val="right"/>
      <w:pPr>
        <w:ind w:left="2160" w:hanging="180"/>
      </w:pPr>
    </w:lvl>
    <w:lvl w:ilvl="3" w:tplc="C45A4ADE" w:tentative="1">
      <w:start w:val="1"/>
      <w:numFmt w:val="decimal"/>
      <w:lvlText w:val="%4."/>
      <w:lvlJc w:val="left"/>
      <w:pPr>
        <w:ind w:left="2880" w:hanging="360"/>
      </w:pPr>
    </w:lvl>
    <w:lvl w:ilvl="4" w:tplc="98CAF5B2" w:tentative="1">
      <w:start w:val="1"/>
      <w:numFmt w:val="lowerLetter"/>
      <w:lvlText w:val="%5."/>
      <w:lvlJc w:val="left"/>
      <w:pPr>
        <w:ind w:left="3600" w:hanging="360"/>
      </w:pPr>
    </w:lvl>
    <w:lvl w:ilvl="5" w:tplc="71A2E8C6" w:tentative="1">
      <w:start w:val="1"/>
      <w:numFmt w:val="lowerRoman"/>
      <w:lvlText w:val="%6."/>
      <w:lvlJc w:val="right"/>
      <w:pPr>
        <w:ind w:left="4320" w:hanging="180"/>
      </w:pPr>
    </w:lvl>
    <w:lvl w:ilvl="6" w:tplc="BA560848" w:tentative="1">
      <w:start w:val="1"/>
      <w:numFmt w:val="decimal"/>
      <w:lvlText w:val="%7."/>
      <w:lvlJc w:val="left"/>
      <w:pPr>
        <w:ind w:left="5040" w:hanging="360"/>
      </w:pPr>
    </w:lvl>
    <w:lvl w:ilvl="7" w:tplc="1182F116" w:tentative="1">
      <w:start w:val="1"/>
      <w:numFmt w:val="lowerLetter"/>
      <w:lvlText w:val="%8."/>
      <w:lvlJc w:val="left"/>
      <w:pPr>
        <w:ind w:left="5760" w:hanging="360"/>
      </w:pPr>
    </w:lvl>
    <w:lvl w:ilvl="8" w:tplc="86D03A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70E3"/>
    <w:multiLevelType w:val="hybridMultilevel"/>
    <w:tmpl w:val="903843B6"/>
    <w:lvl w:ilvl="0" w:tplc="A6E8A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DC9A5E" w:tentative="1">
      <w:start w:val="1"/>
      <w:numFmt w:val="lowerLetter"/>
      <w:lvlText w:val="%2."/>
      <w:lvlJc w:val="left"/>
      <w:pPr>
        <w:ind w:left="1440" w:hanging="360"/>
      </w:pPr>
    </w:lvl>
    <w:lvl w:ilvl="2" w:tplc="71EAB0F4" w:tentative="1">
      <w:start w:val="1"/>
      <w:numFmt w:val="lowerRoman"/>
      <w:lvlText w:val="%3."/>
      <w:lvlJc w:val="right"/>
      <w:pPr>
        <w:ind w:left="2160" w:hanging="180"/>
      </w:pPr>
    </w:lvl>
    <w:lvl w:ilvl="3" w:tplc="F198F872" w:tentative="1">
      <w:start w:val="1"/>
      <w:numFmt w:val="decimal"/>
      <w:lvlText w:val="%4."/>
      <w:lvlJc w:val="left"/>
      <w:pPr>
        <w:ind w:left="2880" w:hanging="360"/>
      </w:pPr>
    </w:lvl>
    <w:lvl w:ilvl="4" w:tplc="C08C653A" w:tentative="1">
      <w:start w:val="1"/>
      <w:numFmt w:val="lowerLetter"/>
      <w:lvlText w:val="%5."/>
      <w:lvlJc w:val="left"/>
      <w:pPr>
        <w:ind w:left="3600" w:hanging="360"/>
      </w:pPr>
    </w:lvl>
    <w:lvl w:ilvl="5" w:tplc="FF62D79E" w:tentative="1">
      <w:start w:val="1"/>
      <w:numFmt w:val="lowerRoman"/>
      <w:lvlText w:val="%6."/>
      <w:lvlJc w:val="right"/>
      <w:pPr>
        <w:ind w:left="4320" w:hanging="180"/>
      </w:pPr>
    </w:lvl>
    <w:lvl w:ilvl="6" w:tplc="652E073C" w:tentative="1">
      <w:start w:val="1"/>
      <w:numFmt w:val="decimal"/>
      <w:lvlText w:val="%7."/>
      <w:lvlJc w:val="left"/>
      <w:pPr>
        <w:ind w:left="5040" w:hanging="360"/>
      </w:pPr>
    </w:lvl>
    <w:lvl w:ilvl="7" w:tplc="F9F6DDE8" w:tentative="1">
      <w:start w:val="1"/>
      <w:numFmt w:val="lowerLetter"/>
      <w:lvlText w:val="%8."/>
      <w:lvlJc w:val="left"/>
      <w:pPr>
        <w:ind w:left="5760" w:hanging="360"/>
      </w:pPr>
    </w:lvl>
    <w:lvl w:ilvl="8" w:tplc="B99E62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061110">
    <w:abstractNumId w:val="1"/>
  </w:num>
  <w:num w:numId="2" w16cid:durableId="9381002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en Etlis">
    <w15:presenceInfo w15:providerId="AD" w15:userId="S::edenetlis@mail.tau.ac.il::459128f5-bdbb-42d8-ae91-8b5f7bb37ead"/>
  </w15:person>
  <w15:person w15:author="עדן אטליס">
    <w15:presenceInfo w15:providerId="Windows Live" w15:userId="65e916f63ba0c0e7"/>
  </w15:person>
  <w15:person w15:author="Amiram Moshaiov">
    <w15:presenceInfo w15:providerId="AD" w15:userId="S::moshaiov@tauex.tau.ac.il::026f6a57-25ff-48ab-aee8-5bf1f759e0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87"/>
    <w:rsid w:val="00047992"/>
    <w:rsid w:val="0005594F"/>
    <w:rsid w:val="0006116E"/>
    <w:rsid w:val="000B7438"/>
    <w:rsid w:val="000E766F"/>
    <w:rsid w:val="001114D2"/>
    <w:rsid w:val="00113116"/>
    <w:rsid w:val="00123283"/>
    <w:rsid w:val="0013179C"/>
    <w:rsid w:val="00140743"/>
    <w:rsid w:val="001605AC"/>
    <w:rsid w:val="00166C18"/>
    <w:rsid w:val="00172063"/>
    <w:rsid w:val="001844E3"/>
    <w:rsid w:val="001B33B5"/>
    <w:rsid w:val="001E14D5"/>
    <w:rsid w:val="001E24E3"/>
    <w:rsid w:val="001F7AE4"/>
    <w:rsid w:val="00240970"/>
    <w:rsid w:val="0024645A"/>
    <w:rsid w:val="00294BFB"/>
    <w:rsid w:val="002C06CA"/>
    <w:rsid w:val="002F795A"/>
    <w:rsid w:val="00330D4C"/>
    <w:rsid w:val="00337279"/>
    <w:rsid w:val="00337B6D"/>
    <w:rsid w:val="0035188E"/>
    <w:rsid w:val="00360652"/>
    <w:rsid w:val="003753BD"/>
    <w:rsid w:val="003932DC"/>
    <w:rsid w:val="003B1D5E"/>
    <w:rsid w:val="003C3F00"/>
    <w:rsid w:val="003C6D87"/>
    <w:rsid w:val="003E31B4"/>
    <w:rsid w:val="003F03A4"/>
    <w:rsid w:val="00410560"/>
    <w:rsid w:val="00422CE3"/>
    <w:rsid w:val="00427745"/>
    <w:rsid w:val="004538E8"/>
    <w:rsid w:val="0045747C"/>
    <w:rsid w:val="00472938"/>
    <w:rsid w:val="00476ADD"/>
    <w:rsid w:val="00483E89"/>
    <w:rsid w:val="00491D8B"/>
    <w:rsid w:val="004956D2"/>
    <w:rsid w:val="004B30B1"/>
    <w:rsid w:val="004F7882"/>
    <w:rsid w:val="0051052F"/>
    <w:rsid w:val="00536D52"/>
    <w:rsid w:val="00586258"/>
    <w:rsid w:val="0059491C"/>
    <w:rsid w:val="005F197F"/>
    <w:rsid w:val="00607805"/>
    <w:rsid w:val="006112C6"/>
    <w:rsid w:val="00625D64"/>
    <w:rsid w:val="00636172"/>
    <w:rsid w:val="0066050A"/>
    <w:rsid w:val="006652EC"/>
    <w:rsid w:val="00697BA2"/>
    <w:rsid w:val="006C2CFE"/>
    <w:rsid w:val="006D149B"/>
    <w:rsid w:val="006E0A5F"/>
    <w:rsid w:val="006E4A3D"/>
    <w:rsid w:val="006E4CC1"/>
    <w:rsid w:val="006F271D"/>
    <w:rsid w:val="00710EB2"/>
    <w:rsid w:val="0071130E"/>
    <w:rsid w:val="00717EDD"/>
    <w:rsid w:val="0072622C"/>
    <w:rsid w:val="007727DF"/>
    <w:rsid w:val="00792453"/>
    <w:rsid w:val="007956CB"/>
    <w:rsid w:val="007B2981"/>
    <w:rsid w:val="007B7697"/>
    <w:rsid w:val="008212E2"/>
    <w:rsid w:val="00837385"/>
    <w:rsid w:val="00845926"/>
    <w:rsid w:val="00861895"/>
    <w:rsid w:val="008905FA"/>
    <w:rsid w:val="008934CB"/>
    <w:rsid w:val="0089695D"/>
    <w:rsid w:val="008B0566"/>
    <w:rsid w:val="00900405"/>
    <w:rsid w:val="00911C54"/>
    <w:rsid w:val="0091505B"/>
    <w:rsid w:val="00917009"/>
    <w:rsid w:val="00936311"/>
    <w:rsid w:val="00946FBE"/>
    <w:rsid w:val="00954CC2"/>
    <w:rsid w:val="00962395"/>
    <w:rsid w:val="009663E9"/>
    <w:rsid w:val="0097344B"/>
    <w:rsid w:val="00986668"/>
    <w:rsid w:val="009A27C8"/>
    <w:rsid w:val="009D3893"/>
    <w:rsid w:val="009D46D6"/>
    <w:rsid w:val="009E100E"/>
    <w:rsid w:val="009F2BBA"/>
    <w:rsid w:val="009F6F7B"/>
    <w:rsid w:val="00A05D0F"/>
    <w:rsid w:val="00A20AB8"/>
    <w:rsid w:val="00A2375B"/>
    <w:rsid w:val="00A2497A"/>
    <w:rsid w:val="00A26D0C"/>
    <w:rsid w:val="00A44631"/>
    <w:rsid w:val="00AA656E"/>
    <w:rsid w:val="00AB23E1"/>
    <w:rsid w:val="00AB24B1"/>
    <w:rsid w:val="00AE0E7B"/>
    <w:rsid w:val="00AF3524"/>
    <w:rsid w:val="00AF591D"/>
    <w:rsid w:val="00B06694"/>
    <w:rsid w:val="00B41FB2"/>
    <w:rsid w:val="00B50B7C"/>
    <w:rsid w:val="00B622F3"/>
    <w:rsid w:val="00BC6F68"/>
    <w:rsid w:val="00BD0EB5"/>
    <w:rsid w:val="00BE6C20"/>
    <w:rsid w:val="00C230D5"/>
    <w:rsid w:val="00C307C1"/>
    <w:rsid w:val="00C85CB6"/>
    <w:rsid w:val="00C87534"/>
    <w:rsid w:val="00C90484"/>
    <w:rsid w:val="00CA19FF"/>
    <w:rsid w:val="00CA2F81"/>
    <w:rsid w:val="00CB25E2"/>
    <w:rsid w:val="00CD0499"/>
    <w:rsid w:val="00CE046D"/>
    <w:rsid w:val="00CE749D"/>
    <w:rsid w:val="00D10BFF"/>
    <w:rsid w:val="00D157D6"/>
    <w:rsid w:val="00D22B2B"/>
    <w:rsid w:val="00D24D5C"/>
    <w:rsid w:val="00D52747"/>
    <w:rsid w:val="00D7003A"/>
    <w:rsid w:val="00D83062"/>
    <w:rsid w:val="00D84C53"/>
    <w:rsid w:val="00DA6744"/>
    <w:rsid w:val="00DC79F4"/>
    <w:rsid w:val="00DD01B4"/>
    <w:rsid w:val="00E04E23"/>
    <w:rsid w:val="00E1325E"/>
    <w:rsid w:val="00E34D29"/>
    <w:rsid w:val="00E36069"/>
    <w:rsid w:val="00E72668"/>
    <w:rsid w:val="00E74F73"/>
    <w:rsid w:val="00EA3030"/>
    <w:rsid w:val="00EC570F"/>
    <w:rsid w:val="00F0674B"/>
    <w:rsid w:val="00F17568"/>
    <w:rsid w:val="00F22EF3"/>
    <w:rsid w:val="00F51F04"/>
    <w:rsid w:val="00FA4A84"/>
    <w:rsid w:val="00FB6C1E"/>
    <w:rsid w:val="00FD2B9A"/>
    <w:rsid w:val="00FE2A14"/>
    <w:rsid w:val="00FF153F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21D9"/>
  <w15:chartTrackingRefBased/>
  <w15:docId w15:val="{F7617E94-E243-9F43-83BC-7090F3DB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38"/>
    <w:pPr>
      <w:bidi w:val="0"/>
      <w:spacing w:after="200" w:line="276" w:lineRule="auto"/>
      <w:ind w:left="720"/>
      <w:contextualSpacing/>
    </w:pPr>
    <w:rPr>
      <w:rFonts w:eastAsiaTheme="minorHAnsi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50B7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93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34CB"/>
    <w:pPr>
      <w:bidi w:val="0"/>
      <w:spacing w:after="20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34CB"/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C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44631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116"/>
    <w:pPr>
      <w:bidi/>
      <w:spacing w:after="160"/>
    </w:pPr>
    <w:rPr>
      <w:rFonts w:asciiTheme="minorHAnsi" w:eastAsiaTheme="minorEastAsia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116"/>
    <w:rPr>
      <w:rFonts w:ascii="Calibri" w:eastAsia="Calibri" w:hAnsi="Calibri" w:cs="Arial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113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1002</Words>
  <Characters>5014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 Etlis</dc:creator>
  <cp:lastModifiedBy>Eden Etlis</cp:lastModifiedBy>
  <cp:revision>17</cp:revision>
  <dcterms:created xsi:type="dcterms:W3CDTF">2023-09-19T13:24:00Z</dcterms:created>
  <dcterms:modified xsi:type="dcterms:W3CDTF">2024-04-13T13:54:00Z</dcterms:modified>
</cp:coreProperties>
</file>